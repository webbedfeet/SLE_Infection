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36B67" w14:textId="77777777" w:rsidR="00850467" w:rsidRDefault="00850467" w:rsidP="00F02787">
      <w:pPr>
        <w:rPr>
          <w:b/>
          <w:sz w:val="24"/>
          <w:szCs w:val="24"/>
        </w:rPr>
      </w:pPr>
    </w:p>
    <w:p w14:paraId="5F2C1F57" w14:textId="77777777" w:rsidR="00850467" w:rsidRDefault="00850467" w:rsidP="00F02787">
      <w:pPr>
        <w:rPr>
          <w:b/>
          <w:sz w:val="24"/>
          <w:szCs w:val="24"/>
        </w:rPr>
      </w:pPr>
    </w:p>
    <w:p w14:paraId="0000DC38" w14:textId="77777777" w:rsidR="00850467" w:rsidRPr="00850467" w:rsidRDefault="00850467" w:rsidP="00850467">
      <w:pPr>
        <w:spacing w:line="480" w:lineRule="auto"/>
        <w:rPr>
          <w:rFonts w:ascii="Arial" w:hAnsi="Arial" w:cs="Arial"/>
          <w:b/>
        </w:rPr>
      </w:pPr>
    </w:p>
    <w:p w14:paraId="39BBA9B5" w14:textId="51BF2054" w:rsidR="00850467" w:rsidRPr="00850467" w:rsidRDefault="00850467" w:rsidP="00850467">
      <w:pPr>
        <w:spacing w:line="480" w:lineRule="auto"/>
        <w:jc w:val="center"/>
        <w:rPr>
          <w:rFonts w:ascii="Arial" w:hAnsi="Arial" w:cs="Arial"/>
        </w:rPr>
      </w:pPr>
      <w:r w:rsidRPr="00850467">
        <w:rPr>
          <w:rFonts w:ascii="Arial" w:hAnsi="Arial" w:cs="Arial"/>
        </w:rPr>
        <w:t xml:space="preserve">MORTALITY AMONG PATIENTS WITH SYSTEMIC LUPUS ERYTHEMATOSUS </w:t>
      </w:r>
    </w:p>
    <w:p w14:paraId="39F9BA33" w14:textId="608F0631" w:rsidR="00E47054" w:rsidRPr="00850467" w:rsidRDefault="00850467" w:rsidP="00850467">
      <w:pPr>
        <w:spacing w:line="480" w:lineRule="auto"/>
        <w:jc w:val="center"/>
        <w:rPr>
          <w:rFonts w:ascii="Arial" w:hAnsi="Arial" w:cs="Arial"/>
        </w:rPr>
      </w:pPr>
      <w:r w:rsidRPr="00850467">
        <w:rPr>
          <w:rFonts w:ascii="Arial" w:hAnsi="Arial" w:cs="Arial"/>
        </w:rPr>
        <w:t>HOSPITALIZED WITH SEPSIS:</w:t>
      </w:r>
      <w:r>
        <w:rPr>
          <w:rFonts w:ascii="Arial" w:hAnsi="Arial" w:cs="Arial"/>
        </w:rPr>
        <w:t xml:space="preserve"> </w:t>
      </w:r>
      <w:r w:rsidRPr="00850467">
        <w:rPr>
          <w:rFonts w:ascii="Arial" w:hAnsi="Arial" w:cs="Arial"/>
        </w:rPr>
        <w:t xml:space="preserve"> HIGH VARIATION AMONG U.S. HOSPITALS</w:t>
      </w:r>
    </w:p>
    <w:p w14:paraId="3C0D089E" w14:textId="77777777" w:rsidR="00850467" w:rsidRPr="00850467" w:rsidRDefault="00850467" w:rsidP="00850467">
      <w:pPr>
        <w:spacing w:line="480" w:lineRule="auto"/>
        <w:jc w:val="center"/>
        <w:rPr>
          <w:rFonts w:ascii="Arial" w:hAnsi="Arial" w:cs="Arial"/>
        </w:rPr>
      </w:pPr>
    </w:p>
    <w:p w14:paraId="5B1058AF" w14:textId="6B6C3997" w:rsidR="00850467" w:rsidRPr="00850467" w:rsidRDefault="00850467" w:rsidP="00850467">
      <w:pPr>
        <w:spacing w:line="480" w:lineRule="auto"/>
        <w:jc w:val="center"/>
        <w:rPr>
          <w:rFonts w:ascii="Arial" w:hAnsi="Arial" w:cs="Arial"/>
        </w:rPr>
      </w:pPr>
      <w:r w:rsidRPr="00850467">
        <w:rPr>
          <w:rFonts w:ascii="Arial" w:hAnsi="Arial" w:cs="Arial"/>
        </w:rPr>
        <w:t>Maria G. Tektonidou, Abhijit Dasgupta, and Michael M. Ward</w:t>
      </w:r>
    </w:p>
    <w:p w14:paraId="76BBC3A0" w14:textId="77777777" w:rsidR="00BC6D94" w:rsidRPr="00850467" w:rsidRDefault="00BC6D94" w:rsidP="00850467">
      <w:pPr>
        <w:spacing w:line="480" w:lineRule="auto"/>
        <w:rPr>
          <w:rFonts w:ascii="Arial" w:hAnsi="Arial" w:cs="Arial"/>
          <w:b/>
        </w:rPr>
      </w:pPr>
    </w:p>
    <w:p w14:paraId="2194746B" w14:textId="77777777" w:rsidR="00850467" w:rsidRDefault="00850467" w:rsidP="00850467">
      <w:pPr>
        <w:spacing w:line="480" w:lineRule="auto"/>
        <w:rPr>
          <w:rFonts w:ascii="Arial" w:hAnsi="Arial" w:cs="Arial"/>
        </w:rPr>
      </w:pPr>
    </w:p>
    <w:p w14:paraId="028E8823" w14:textId="77777777" w:rsidR="00850467" w:rsidRPr="00850467" w:rsidRDefault="00850467" w:rsidP="00850467">
      <w:pPr>
        <w:spacing w:line="480" w:lineRule="auto"/>
        <w:rPr>
          <w:rFonts w:ascii="Arial" w:hAnsi="Arial" w:cs="Arial"/>
        </w:rPr>
      </w:pPr>
      <w:r w:rsidRPr="00850467">
        <w:rPr>
          <w:rFonts w:ascii="Arial" w:hAnsi="Arial" w:cs="Arial"/>
        </w:rPr>
        <w:t>Maria G. Tektonidou, MD, First Department of Propaedeutic Internal Medicine, Joint Academic Rheumatology Program, Medical School, National and Kapodistrian University of Athens Athens, Greece</w:t>
      </w:r>
    </w:p>
    <w:p w14:paraId="0382C1F9" w14:textId="77777777" w:rsidR="00850467" w:rsidRPr="00850467" w:rsidRDefault="00850467" w:rsidP="00850467">
      <w:pPr>
        <w:spacing w:line="480" w:lineRule="auto"/>
        <w:rPr>
          <w:rFonts w:ascii="Arial" w:hAnsi="Arial" w:cs="Arial"/>
        </w:rPr>
      </w:pPr>
      <w:r w:rsidRPr="00850467">
        <w:rPr>
          <w:rFonts w:ascii="Arial" w:hAnsi="Arial" w:cs="Arial"/>
        </w:rPr>
        <w:t>Abhijit Dasgupta, PhD, Intramural Research Program, National Institute of Arthritis and Musculoskeletal and Skin Diseases, National Institutes of Health, Bethesda, MD</w:t>
      </w:r>
    </w:p>
    <w:p w14:paraId="7A1DCF7A" w14:textId="4A582009" w:rsidR="00EC49D7" w:rsidRPr="00850467" w:rsidRDefault="00850467" w:rsidP="00850467">
      <w:pPr>
        <w:spacing w:line="480" w:lineRule="auto"/>
        <w:rPr>
          <w:rFonts w:ascii="Arial" w:hAnsi="Arial" w:cs="Arial"/>
        </w:rPr>
      </w:pPr>
      <w:r w:rsidRPr="00850467">
        <w:rPr>
          <w:rFonts w:ascii="Arial" w:hAnsi="Arial" w:cs="Arial"/>
        </w:rPr>
        <w:t>Michael M. Ward, MD, MPH, Intramural Research Program, National Institute of Arthritis and Musculoskeletal and Skin Diseases, National Institutes of Health, Bethesda, MD</w:t>
      </w:r>
    </w:p>
    <w:p w14:paraId="31D1C40D" w14:textId="77777777" w:rsidR="00850467" w:rsidRPr="00850467" w:rsidRDefault="00850467" w:rsidP="00850467">
      <w:pPr>
        <w:spacing w:line="480" w:lineRule="auto"/>
        <w:rPr>
          <w:rFonts w:ascii="Arial" w:hAnsi="Arial" w:cs="Arial"/>
        </w:rPr>
      </w:pPr>
    </w:p>
    <w:p w14:paraId="575AE4D6" w14:textId="749202B8" w:rsidR="00850467" w:rsidRDefault="00850467" w:rsidP="00850467">
      <w:pPr>
        <w:spacing w:line="480" w:lineRule="auto"/>
        <w:rPr>
          <w:rFonts w:ascii="Arial" w:hAnsi="Arial" w:cs="Arial"/>
        </w:rPr>
      </w:pPr>
      <w:r w:rsidRPr="00850467">
        <w:rPr>
          <w:rFonts w:ascii="Arial" w:hAnsi="Arial" w:cs="Arial"/>
        </w:rPr>
        <w:t xml:space="preserve">Address for correspondence:  Michael M. Ward, MD, NIAMS/NIH, Building 10 CRC, Room 4-1339, 10 Center Drive, Bethesda, MD 20892.  Telephone (301) 496-7263; Facsimile (301) 480-2714; electronic mail </w:t>
      </w:r>
      <w:hyperlink r:id="rId7" w:history="1">
        <w:r w:rsidRPr="0040682E">
          <w:rPr>
            <w:rStyle w:val="Hyperlink"/>
            <w:rFonts w:ascii="Arial" w:hAnsi="Arial" w:cs="Arial"/>
          </w:rPr>
          <w:t>wardm1@mail.nih.gov</w:t>
        </w:r>
      </w:hyperlink>
      <w:r w:rsidRPr="00850467">
        <w:rPr>
          <w:rFonts w:ascii="Arial" w:hAnsi="Arial" w:cs="Arial"/>
        </w:rPr>
        <w:t>.</w:t>
      </w:r>
    </w:p>
    <w:p w14:paraId="5742E24B" w14:textId="7B3B0D9C" w:rsidR="00850467" w:rsidRDefault="00850467" w:rsidP="00850467">
      <w:pPr>
        <w:spacing w:line="480" w:lineRule="auto"/>
        <w:rPr>
          <w:rFonts w:ascii="Arial" w:hAnsi="Arial" w:cs="Arial"/>
        </w:rPr>
      </w:pPr>
      <w:r>
        <w:rPr>
          <w:rFonts w:ascii="Arial" w:hAnsi="Arial" w:cs="Arial"/>
        </w:rPr>
        <w:t>Running title:  Hospital variation in sepsis mortality in SLE</w:t>
      </w:r>
    </w:p>
    <w:p w14:paraId="238620FF" w14:textId="52894356" w:rsidR="00850467" w:rsidRPr="00850467" w:rsidRDefault="00850467" w:rsidP="00850467">
      <w:pPr>
        <w:spacing w:line="480" w:lineRule="auto"/>
        <w:rPr>
          <w:rFonts w:ascii="Arial" w:hAnsi="Arial" w:cs="Arial"/>
        </w:rPr>
      </w:pPr>
      <w:r>
        <w:rPr>
          <w:rFonts w:ascii="Arial" w:hAnsi="Arial" w:cs="Arial"/>
        </w:rPr>
        <w:t>The authors have no financial or commercial conflicts of interest related to this work.</w:t>
      </w:r>
    </w:p>
    <w:p w14:paraId="5509D5D5" w14:textId="23C1E586" w:rsidR="00850467" w:rsidRPr="00850467" w:rsidRDefault="00850467" w:rsidP="00850467">
      <w:pPr>
        <w:spacing w:line="480" w:lineRule="auto"/>
        <w:rPr>
          <w:rFonts w:ascii="Arial" w:hAnsi="Arial" w:cs="Arial"/>
        </w:rPr>
      </w:pPr>
      <w:r>
        <w:rPr>
          <w:rFonts w:ascii="Arial" w:hAnsi="Arial" w:cs="Arial"/>
        </w:rPr>
        <w:lastRenderedPageBreak/>
        <w:t>ABSTRACT</w:t>
      </w:r>
    </w:p>
    <w:p w14:paraId="755D4263" w14:textId="77777777" w:rsidR="00850467" w:rsidRPr="00850467" w:rsidRDefault="00850467" w:rsidP="00850467">
      <w:pPr>
        <w:spacing w:line="480" w:lineRule="auto"/>
        <w:rPr>
          <w:rFonts w:ascii="Arial" w:hAnsi="Arial" w:cs="Arial"/>
        </w:rPr>
      </w:pPr>
    </w:p>
    <w:p w14:paraId="15C8D364" w14:textId="77777777" w:rsidR="00850467" w:rsidRPr="00850467" w:rsidRDefault="00850467" w:rsidP="00850467">
      <w:pPr>
        <w:spacing w:line="480" w:lineRule="auto"/>
        <w:rPr>
          <w:rFonts w:ascii="Arial" w:hAnsi="Arial" w:cs="Arial"/>
        </w:rPr>
      </w:pPr>
    </w:p>
    <w:p w14:paraId="54626DE1" w14:textId="77777777" w:rsidR="00850467" w:rsidRPr="00850467" w:rsidRDefault="00850467" w:rsidP="00850467">
      <w:pPr>
        <w:spacing w:line="480" w:lineRule="auto"/>
        <w:rPr>
          <w:rFonts w:ascii="Arial" w:hAnsi="Arial" w:cs="Arial"/>
        </w:rPr>
      </w:pPr>
    </w:p>
    <w:p w14:paraId="5F1E46AD" w14:textId="77777777" w:rsidR="00850467" w:rsidRPr="00850467" w:rsidRDefault="00850467" w:rsidP="00850467">
      <w:pPr>
        <w:spacing w:line="480" w:lineRule="auto"/>
        <w:rPr>
          <w:rFonts w:ascii="Arial" w:hAnsi="Arial" w:cs="Arial"/>
        </w:rPr>
      </w:pPr>
    </w:p>
    <w:p w14:paraId="278A30F1" w14:textId="77777777" w:rsidR="00850467" w:rsidRPr="00850467" w:rsidRDefault="00850467" w:rsidP="00850467">
      <w:pPr>
        <w:spacing w:line="480" w:lineRule="auto"/>
        <w:rPr>
          <w:rFonts w:ascii="Arial" w:hAnsi="Arial" w:cs="Arial"/>
        </w:rPr>
      </w:pPr>
    </w:p>
    <w:p w14:paraId="7B845C13" w14:textId="77777777" w:rsidR="00850467" w:rsidRPr="00850467" w:rsidRDefault="00850467" w:rsidP="00850467">
      <w:pPr>
        <w:spacing w:line="480" w:lineRule="auto"/>
        <w:rPr>
          <w:rFonts w:ascii="Arial" w:hAnsi="Arial" w:cs="Arial"/>
        </w:rPr>
      </w:pPr>
    </w:p>
    <w:p w14:paraId="1FCD2C88" w14:textId="77777777" w:rsidR="00850467" w:rsidRPr="00850467" w:rsidRDefault="00850467" w:rsidP="00850467">
      <w:pPr>
        <w:spacing w:line="480" w:lineRule="auto"/>
        <w:rPr>
          <w:rFonts w:ascii="Arial" w:hAnsi="Arial" w:cs="Arial"/>
        </w:rPr>
      </w:pPr>
    </w:p>
    <w:p w14:paraId="1D3218FA" w14:textId="77777777" w:rsidR="00850467" w:rsidRPr="00850467" w:rsidRDefault="00850467" w:rsidP="00850467">
      <w:pPr>
        <w:spacing w:line="480" w:lineRule="auto"/>
        <w:rPr>
          <w:rFonts w:ascii="Arial" w:hAnsi="Arial" w:cs="Arial"/>
        </w:rPr>
      </w:pPr>
    </w:p>
    <w:p w14:paraId="25F4F1CF" w14:textId="77777777" w:rsidR="00850467" w:rsidRPr="00850467" w:rsidRDefault="00850467" w:rsidP="00850467">
      <w:pPr>
        <w:spacing w:line="480" w:lineRule="auto"/>
        <w:rPr>
          <w:rFonts w:ascii="Arial" w:hAnsi="Arial" w:cs="Arial"/>
        </w:rPr>
      </w:pPr>
    </w:p>
    <w:p w14:paraId="40ED5483" w14:textId="77777777" w:rsidR="00850467" w:rsidRDefault="00850467" w:rsidP="00850467">
      <w:pPr>
        <w:spacing w:line="480" w:lineRule="auto"/>
        <w:rPr>
          <w:rFonts w:ascii="Arial" w:hAnsi="Arial" w:cs="Arial"/>
        </w:rPr>
      </w:pPr>
    </w:p>
    <w:p w14:paraId="69ED6EB3" w14:textId="77777777" w:rsidR="00850467" w:rsidRDefault="00850467" w:rsidP="00850467">
      <w:pPr>
        <w:spacing w:line="480" w:lineRule="auto"/>
        <w:rPr>
          <w:rFonts w:ascii="Arial" w:hAnsi="Arial" w:cs="Arial"/>
        </w:rPr>
      </w:pPr>
    </w:p>
    <w:p w14:paraId="54BCAE41" w14:textId="77777777" w:rsidR="00850467" w:rsidRDefault="00850467" w:rsidP="00850467">
      <w:pPr>
        <w:spacing w:line="480" w:lineRule="auto"/>
        <w:rPr>
          <w:rFonts w:ascii="Arial" w:hAnsi="Arial" w:cs="Arial"/>
        </w:rPr>
      </w:pPr>
    </w:p>
    <w:p w14:paraId="6575DCA9" w14:textId="77777777" w:rsidR="00850467" w:rsidRDefault="00850467" w:rsidP="00850467">
      <w:pPr>
        <w:spacing w:line="480" w:lineRule="auto"/>
        <w:rPr>
          <w:rFonts w:ascii="Arial" w:hAnsi="Arial" w:cs="Arial"/>
        </w:rPr>
      </w:pPr>
    </w:p>
    <w:p w14:paraId="759F328E" w14:textId="77777777" w:rsidR="00850467" w:rsidRDefault="00850467" w:rsidP="00850467">
      <w:pPr>
        <w:spacing w:line="480" w:lineRule="auto"/>
        <w:rPr>
          <w:rFonts w:ascii="Arial" w:hAnsi="Arial" w:cs="Arial"/>
        </w:rPr>
      </w:pPr>
    </w:p>
    <w:p w14:paraId="776378C1" w14:textId="77777777" w:rsidR="00850467" w:rsidRDefault="00850467" w:rsidP="00850467">
      <w:pPr>
        <w:spacing w:line="480" w:lineRule="auto"/>
        <w:rPr>
          <w:rFonts w:ascii="Arial" w:hAnsi="Arial" w:cs="Arial"/>
        </w:rPr>
      </w:pPr>
    </w:p>
    <w:p w14:paraId="3E1C7807" w14:textId="77777777" w:rsidR="00850467" w:rsidRDefault="00850467" w:rsidP="00850467">
      <w:pPr>
        <w:spacing w:line="480" w:lineRule="auto"/>
        <w:rPr>
          <w:rFonts w:ascii="Arial" w:hAnsi="Arial" w:cs="Arial"/>
        </w:rPr>
      </w:pPr>
    </w:p>
    <w:p w14:paraId="65357E61" w14:textId="77777777" w:rsidR="00850467" w:rsidRDefault="00850467" w:rsidP="00850467">
      <w:pPr>
        <w:spacing w:line="480" w:lineRule="auto"/>
        <w:rPr>
          <w:rFonts w:ascii="Arial" w:hAnsi="Arial" w:cs="Arial"/>
        </w:rPr>
      </w:pPr>
    </w:p>
    <w:p w14:paraId="503E4746" w14:textId="77777777" w:rsidR="00850467" w:rsidRDefault="00850467" w:rsidP="00850467">
      <w:pPr>
        <w:spacing w:line="480" w:lineRule="auto"/>
        <w:rPr>
          <w:rFonts w:ascii="Arial" w:hAnsi="Arial" w:cs="Arial"/>
        </w:rPr>
      </w:pPr>
    </w:p>
    <w:p w14:paraId="004121D3" w14:textId="77777777" w:rsidR="00850467" w:rsidRDefault="00850467" w:rsidP="00850467">
      <w:pPr>
        <w:spacing w:line="480" w:lineRule="auto"/>
        <w:rPr>
          <w:rFonts w:ascii="Arial" w:hAnsi="Arial" w:cs="Arial"/>
        </w:rPr>
      </w:pPr>
    </w:p>
    <w:p w14:paraId="091312F7" w14:textId="093B0369" w:rsidR="00FE3E11" w:rsidRPr="00850467" w:rsidRDefault="000F3090" w:rsidP="00850467">
      <w:pPr>
        <w:spacing w:line="480" w:lineRule="auto"/>
        <w:rPr>
          <w:rFonts w:ascii="Arial" w:hAnsi="Arial" w:cs="Arial"/>
        </w:rPr>
      </w:pPr>
      <w:r w:rsidRPr="00850467">
        <w:rPr>
          <w:rFonts w:ascii="Arial" w:hAnsi="Arial" w:cs="Arial"/>
        </w:rPr>
        <w:lastRenderedPageBreak/>
        <w:tab/>
      </w:r>
      <w:r w:rsidR="00F819DB" w:rsidRPr="00850467">
        <w:rPr>
          <w:rFonts w:ascii="Arial" w:hAnsi="Arial" w:cs="Arial"/>
        </w:rPr>
        <w:t xml:space="preserve">Infections account for </w:t>
      </w:r>
      <w:r w:rsidR="00946715" w:rsidRPr="00850467">
        <w:rPr>
          <w:rFonts w:ascii="Arial" w:hAnsi="Arial" w:cs="Arial"/>
        </w:rPr>
        <w:t>13% to 37% o</w:t>
      </w:r>
      <w:r w:rsidR="00F819DB" w:rsidRPr="00850467">
        <w:rPr>
          <w:rFonts w:ascii="Arial" w:hAnsi="Arial" w:cs="Arial"/>
        </w:rPr>
        <w:t xml:space="preserve">f </w:t>
      </w:r>
      <w:r w:rsidR="00FA6E7C" w:rsidRPr="00850467">
        <w:rPr>
          <w:rFonts w:ascii="Arial" w:hAnsi="Arial" w:cs="Arial"/>
        </w:rPr>
        <w:t>hospital</w:t>
      </w:r>
      <w:r w:rsidR="00BC6D94" w:rsidRPr="00850467">
        <w:rPr>
          <w:rFonts w:ascii="Arial" w:hAnsi="Arial" w:cs="Arial"/>
        </w:rPr>
        <w:t>izations among</w:t>
      </w:r>
      <w:r w:rsidR="00296693" w:rsidRPr="00850467">
        <w:rPr>
          <w:rFonts w:ascii="Arial" w:hAnsi="Arial" w:cs="Arial"/>
        </w:rPr>
        <w:t xml:space="preserve"> </w:t>
      </w:r>
      <w:r w:rsidR="00FA6E7C" w:rsidRPr="00850467">
        <w:rPr>
          <w:rFonts w:ascii="Arial" w:hAnsi="Arial" w:cs="Arial"/>
        </w:rPr>
        <w:t>patients with s</w:t>
      </w:r>
      <w:r w:rsidR="007F03C7" w:rsidRPr="00850467">
        <w:rPr>
          <w:rFonts w:ascii="Arial" w:hAnsi="Arial" w:cs="Arial"/>
        </w:rPr>
        <w:t xml:space="preserve">ystemic </w:t>
      </w:r>
      <w:r w:rsidR="00FA6E7C" w:rsidRPr="00850467">
        <w:rPr>
          <w:rFonts w:ascii="Arial" w:hAnsi="Arial" w:cs="Arial"/>
        </w:rPr>
        <w:t>l</w:t>
      </w:r>
      <w:r w:rsidR="007F03C7" w:rsidRPr="00850467">
        <w:rPr>
          <w:rFonts w:ascii="Arial" w:hAnsi="Arial" w:cs="Arial"/>
        </w:rPr>
        <w:t xml:space="preserve">upus </w:t>
      </w:r>
      <w:r w:rsidR="00FA6E7C" w:rsidRPr="00850467">
        <w:rPr>
          <w:rFonts w:ascii="Arial" w:hAnsi="Arial" w:cs="Arial"/>
        </w:rPr>
        <w:t>e</w:t>
      </w:r>
      <w:r w:rsidR="007F03C7" w:rsidRPr="00850467">
        <w:rPr>
          <w:rFonts w:ascii="Arial" w:hAnsi="Arial" w:cs="Arial"/>
        </w:rPr>
        <w:t>rythematosus (</w:t>
      </w:r>
      <w:r w:rsidR="00296693" w:rsidRPr="00850467">
        <w:rPr>
          <w:rFonts w:ascii="Arial" w:hAnsi="Arial" w:cs="Arial"/>
        </w:rPr>
        <w:t>SLE</w:t>
      </w:r>
      <w:r w:rsidR="007F03C7" w:rsidRPr="00850467">
        <w:rPr>
          <w:rFonts w:ascii="Arial" w:hAnsi="Arial" w:cs="Arial"/>
        </w:rPr>
        <w:t>)</w:t>
      </w:r>
      <w:r w:rsidR="00850467">
        <w:rPr>
          <w:rFonts w:ascii="Arial" w:hAnsi="Arial" w:cs="Arial"/>
        </w:rPr>
        <w:t>,</w:t>
      </w:r>
      <w:r w:rsidR="00296693" w:rsidRPr="00850467">
        <w:rPr>
          <w:rFonts w:ascii="Arial" w:hAnsi="Arial" w:cs="Arial"/>
        </w:rPr>
        <w:t xml:space="preserve"> </w:t>
      </w:r>
      <w:r w:rsidR="00F819DB" w:rsidRPr="00850467">
        <w:rPr>
          <w:rFonts w:ascii="Arial" w:hAnsi="Arial" w:cs="Arial"/>
        </w:rPr>
        <w:t xml:space="preserve">and are major determinants of in-hospital mortality </w:t>
      </w:r>
      <w:r w:rsidR="00C67C50" w:rsidRPr="00850467">
        <w:rPr>
          <w:rFonts w:ascii="Arial" w:hAnsi="Arial" w:cs="Arial"/>
        </w:rPr>
        <w:t>[</w:t>
      </w:r>
      <w:r w:rsidR="00A661DC" w:rsidRPr="00850467">
        <w:rPr>
          <w:rFonts w:ascii="Arial" w:hAnsi="Arial" w:cs="Arial"/>
        </w:rPr>
        <w:t>1-3</w:t>
      </w:r>
      <w:r w:rsidR="00C67C50" w:rsidRPr="00850467">
        <w:rPr>
          <w:rFonts w:ascii="Arial" w:hAnsi="Arial" w:cs="Arial"/>
        </w:rPr>
        <w:t>]</w:t>
      </w:r>
      <w:r w:rsidR="00F819DB" w:rsidRPr="00850467">
        <w:rPr>
          <w:rFonts w:ascii="Arial" w:hAnsi="Arial" w:cs="Arial"/>
        </w:rPr>
        <w:t xml:space="preserve">. </w:t>
      </w:r>
      <w:r w:rsidR="002E1542" w:rsidRPr="00850467">
        <w:rPr>
          <w:rFonts w:ascii="Arial" w:hAnsi="Arial" w:cs="Arial"/>
        </w:rPr>
        <w:t xml:space="preserve"> </w:t>
      </w:r>
      <w:r w:rsidR="00F819DB" w:rsidRPr="00850467">
        <w:rPr>
          <w:rFonts w:ascii="Arial" w:hAnsi="Arial" w:cs="Arial"/>
        </w:rPr>
        <w:t xml:space="preserve">Although respiratory infections are the most common causes of </w:t>
      </w:r>
      <w:r w:rsidR="00FA6E7C" w:rsidRPr="00850467">
        <w:rPr>
          <w:rFonts w:ascii="Arial" w:hAnsi="Arial" w:cs="Arial"/>
        </w:rPr>
        <w:t xml:space="preserve">infection-related </w:t>
      </w:r>
      <w:r w:rsidR="00F819DB" w:rsidRPr="00850467">
        <w:rPr>
          <w:rFonts w:ascii="Arial" w:hAnsi="Arial" w:cs="Arial"/>
        </w:rPr>
        <w:t xml:space="preserve">hospitalizations, bacteremia and sepsis are the most frequent causes of </w:t>
      </w:r>
      <w:r w:rsidR="00BC6D94" w:rsidRPr="00850467">
        <w:rPr>
          <w:rFonts w:ascii="Arial" w:hAnsi="Arial" w:cs="Arial"/>
        </w:rPr>
        <w:t xml:space="preserve">infection-related </w:t>
      </w:r>
      <w:r w:rsidR="00F819DB" w:rsidRPr="00850467">
        <w:rPr>
          <w:rFonts w:ascii="Arial" w:hAnsi="Arial" w:cs="Arial"/>
        </w:rPr>
        <w:t xml:space="preserve">mortality </w:t>
      </w:r>
      <w:r w:rsidR="00C67C50" w:rsidRPr="00850467">
        <w:rPr>
          <w:rFonts w:ascii="Arial" w:hAnsi="Arial" w:cs="Arial"/>
        </w:rPr>
        <w:t>[</w:t>
      </w:r>
      <w:r w:rsidR="00946715" w:rsidRPr="00850467">
        <w:rPr>
          <w:rFonts w:ascii="Arial" w:hAnsi="Arial" w:cs="Arial"/>
        </w:rPr>
        <w:t>4</w:t>
      </w:r>
      <w:r w:rsidR="00C67C50" w:rsidRPr="00850467">
        <w:rPr>
          <w:rFonts w:ascii="Arial" w:hAnsi="Arial" w:cs="Arial"/>
        </w:rPr>
        <w:t>]</w:t>
      </w:r>
      <w:r w:rsidR="00FE3E11" w:rsidRPr="00850467">
        <w:rPr>
          <w:rFonts w:ascii="Arial" w:hAnsi="Arial" w:cs="Arial"/>
        </w:rPr>
        <w:t xml:space="preserve">. </w:t>
      </w:r>
      <w:r w:rsidR="002E1542" w:rsidRPr="00850467">
        <w:rPr>
          <w:rFonts w:ascii="Arial" w:hAnsi="Arial" w:cs="Arial"/>
        </w:rPr>
        <w:t xml:space="preserve"> </w:t>
      </w:r>
      <w:r w:rsidR="00850467">
        <w:rPr>
          <w:rFonts w:ascii="Arial" w:hAnsi="Arial" w:cs="Arial"/>
        </w:rPr>
        <w:t>H</w:t>
      </w:r>
      <w:r w:rsidR="0020799F" w:rsidRPr="00850467">
        <w:rPr>
          <w:rFonts w:ascii="Arial" w:hAnsi="Arial" w:cs="Arial"/>
        </w:rPr>
        <w:t>ospitalization rate</w:t>
      </w:r>
      <w:r w:rsidR="00850467">
        <w:rPr>
          <w:rFonts w:ascii="Arial" w:hAnsi="Arial" w:cs="Arial"/>
        </w:rPr>
        <w:t>s</w:t>
      </w:r>
      <w:r w:rsidR="0020799F" w:rsidRPr="00850467">
        <w:rPr>
          <w:rFonts w:ascii="Arial" w:hAnsi="Arial" w:cs="Arial"/>
        </w:rPr>
        <w:t xml:space="preserve"> for sepsis in SLE </w:t>
      </w:r>
      <w:r w:rsidR="00850467">
        <w:rPr>
          <w:rFonts w:ascii="Arial" w:hAnsi="Arial" w:cs="Arial"/>
        </w:rPr>
        <w:t xml:space="preserve">in the U.S. </w:t>
      </w:r>
      <w:r w:rsidR="0020799F" w:rsidRPr="00850467">
        <w:rPr>
          <w:rFonts w:ascii="Arial" w:hAnsi="Arial" w:cs="Arial"/>
        </w:rPr>
        <w:t xml:space="preserve">increased 3.6-fold </w:t>
      </w:r>
      <w:r w:rsidR="00F819DB" w:rsidRPr="00850467">
        <w:rPr>
          <w:rFonts w:ascii="Arial" w:hAnsi="Arial" w:cs="Arial"/>
        </w:rPr>
        <w:t xml:space="preserve">between </w:t>
      </w:r>
      <w:r w:rsidR="008C2D0B" w:rsidRPr="00850467">
        <w:rPr>
          <w:rFonts w:ascii="Arial" w:hAnsi="Arial" w:cs="Arial"/>
        </w:rPr>
        <w:t>2002</w:t>
      </w:r>
      <w:r w:rsidR="00F819DB" w:rsidRPr="00850467">
        <w:rPr>
          <w:rFonts w:ascii="Arial" w:hAnsi="Arial" w:cs="Arial"/>
        </w:rPr>
        <w:t xml:space="preserve"> and 2011</w:t>
      </w:r>
      <w:r w:rsidR="00850467">
        <w:rPr>
          <w:rFonts w:ascii="Arial" w:hAnsi="Arial" w:cs="Arial"/>
        </w:rPr>
        <w:t xml:space="preserve"> [5].</w:t>
      </w:r>
      <w:r w:rsidR="00946715" w:rsidRPr="00850467">
        <w:rPr>
          <w:rFonts w:ascii="Arial" w:hAnsi="Arial" w:cs="Arial"/>
        </w:rPr>
        <w:t xml:space="preserve"> </w:t>
      </w:r>
      <w:r w:rsidR="00850467">
        <w:rPr>
          <w:rFonts w:ascii="Arial" w:hAnsi="Arial" w:cs="Arial"/>
        </w:rPr>
        <w:t xml:space="preserve"> </w:t>
      </w:r>
      <w:r w:rsidR="00BC6D94" w:rsidRPr="00850467">
        <w:rPr>
          <w:rFonts w:ascii="Arial" w:hAnsi="Arial" w:cs="Arial"/>
        </w:rPr>
        <w:t>I</w:t>
      </w:r>
      <w:r w:rsidR="00A661DC" w:rsidRPr="00850467">
        <w:rPr>
          <w:rFonts w:ascii="Arial" w:hAnsi="Arial" w:cs="Arial"/>
        </w:rPr>
        <w:t xml:space="preserve">n-hospital mortality </w:t>
      </w:r>
      <w:r w:rsidR="002E1542" w:rsidRPr="00850467">
        <w:rPr>
          <w:rFonts w:ascii="Arial" w:hAnsi="Arial" w:cs="Arial"/>
        </w:rPr>
        <w:t>among patients admitted with</w:t>
      </w:r>
      <w:r w:rsidR="003978BE" w:rsidRPr="00850467">
        <w:rPr>
          <w:rFonts w:ascii="Arial" w:hAnsi="Arial" w:cs="Arial"/>
        </w:rPr>
        <w:t xml:space="preserve"> sepsis was 11.4% among young and middle-aged adults</w:t>
      </w:r>
      <w:r w:rsidR="002E1542" w:rsidRPr="00850467">
        <w:rPr>
          <w:rFonts w:ascii="Arial" w:hAnsi="Arial" w:cs="Arial"/>
        </w:rPr>
        <w:t xml:space="preserve"> with SLE</w:t>
      </w:r>
      <w:r w:rsidR="00A661DC" w:rsidRPr="00850467">
        <w:rPr>
          <w:rFonts w:ascii="Arial" w:hAnsi="Arial" w:cs="Arial"/>
        </w:rPr>
        <w:t xml:space="preserve"> </w:t>
      </w:r>
      <w:r w:rsidR="00C67C50" w:rsidRPr="00850467">
        <w:rPr>
          <w:rFonts w:ascii="Arial" w:hAnsi="Arial" w:cs="Arial"/>
        </w:rPr>
        <w:t>[</w:t>
      </w:r>
      <w:r w:rsidR="00946715" w:rsidRPr="00850467">
        <w:rPr>
          <w:rFonts w:ascii="Arial" w:hAnsi="Arial" w:cs="Arial"/>
        </w:rPr>
        <w:t>5</w:t>
      </w:r>
      <w:r w:rsidR="00C67C50" w:rsidRPr="00850467">
        <w:rPr>
          <w:rFonts w:ascii="Arial" w:hAnsi="Arial" w:cs="Arial"/>
        </w:rPr>
        <w:t>]</w:t>
      </w:r>
      <w:r w:rsidR="00F819DB" w:rsidRPr="00850467">
        <w:rPr>
          <w:rFonts w:ascii="Arial" w:hAnsi="Arial" w:cs="Arial"/>
        </w:rPr>
        <w:t>.</w:t>
      </w:r>
    </w:p>
    <w:p w14:paraId="0C1DCE5A" w14:textId="12631A7B" w:rsidR="00296693" w:rsidRPr="00850467" w:rsidRDefault="000F3090" w:rsidP="00850467">
      <w:pPr>
        <w:spacing w:line="480" w:lineRule="auto"/>
        <w:rPr>
          <w:rFonts w:ascii="Arial" w:hAnsi="Arial" w:cs="Arial"/>
        </w:rPr>
      </w:pPr>
      <w:r w:rsidRPr="00850467">
        <w:rPr>
          <w:rFonts w:ascii="Arial" w:hAnsi="Arial" w:cs="Arial"/>
        </w:rPr>
        <w:tab/>
      </w:r>
      <w:r w:rsidR="003978BE" w:rsidRPr="00850467">
        <w:rPr>
          <w:rFonts w:ascii="Arial" w:hAnsi="Arial" w:cs="Arial"/>
        </w:rPr>
        <w:t>I</w:t>
      </w:r>
      <w:r w:rsidR="00F819DB" w:rsidRPr="00850467">
        <w:rPr>
          <w:rFonts w:ascii="Arial" w:hAnsi="Arial" w:cs="Arial"/>
        </w:rPr>
        <w:t>n the general population</w:t>
      </w:r>
      <w:r w:rsidR="003978BE" w:rsidRPr="00850467">
        <w:rPr>
          <w:rFonts w:ascii="Arial" w:hAnsi="Arial" w:cs="Arial"/>
        </w:rPr>
        <w:t>,</w:t>
      </w:r>
      <w:r w:rsidR="00F819DB" w:rsidRPr="00850467">
        <w:rPr>
          <w:rFonts w:ascii="Arial" w:hAnsi="Arial" w:cs="Arial"/>
        </w:rPr>
        <w:t xml:space="preserve"> </w:t>
      </w:r>
      <w:r w:rsidR="00911EAE" w:rsidRPr="00850467">
        <w:rPr>
          <w:rFonts w:ascii="Arial" w:hAnsi="Arial" w:cs="Arial"/>
        </w:rPr>
        <w:t xml:space="preserve">in-hospital mortality </w:t>
      </w:r>
      <w:r w:rsidR="00FA6E7C" w:rsidRPr="00850467">
        <w:rPr>
          <w:rFonts w:ascii="Arial" w:hAnsi="Arial" w:cs="Arial"/>
        </w:rPr>
        <w:t xml:space="preserve">among patients admitted with </w:t>
      </w:r>
      <w:r w:rsidR="00911EAE" w:rsidRPr="00850467">
        <w:rPr>
          <w:rFonts w:ascii="Arial" w:hAnsi="Arial" w:cs="Arial"/>
        </w:rPr>
        <w:t>sepsis var</w:t>
      </w:r>
      <w:r w:rsidR="00516B2F">
        <w:rPr>
          <w:rFonts w:ascii="Arial" w:hAnsi="Arial" w:cs="Arial"/>
        </w:rPr>
        <w:t>ies</w:t>
      </w:r>
      <w:r w:rsidR="00F819DB" w:rsidRPr="00850467">
        <w:rPr>
          <w:rFonts w:ascii="Arial" w:hAnsi="Arial" w:cs="Arial"/>
        </w:rPr>
        <w:t xml:space="preserve"> </w:t>
      </w:r>
      <w:r w:rsidR="00FA6E7C" w:rsidRPr="00850467">
        <w:rPr>
          <w:rFonts w:ascii="Arial" w:hAnsi="Arial" w:cs="Arial"/>
        </w:rPr>
        <w:t xml:space="preserve">widely </w:t>
      </w:r>
      <w:r w:rsidR="00F819DB" w:rsidRPr="00850467">
        <w:rPr>
          <w:rFonts w:ascii="Arial" w:hAnsi="Arial" w:cs="Arial"/>
        </w:rPr>
        <w:t>a</w:t>
      </w:r>
      <w:r w:rsidR="00FA6E7C" w:rsidRPr="00850467">
        <w:rPr>
          <w:rFonts w:ascii="Arial" w:hAnsi="Arial" w:cs="Arial"/>
        </w:rPr>
        <w:t>mong</w:t>
      </w:r>
      <w:r w:rsidR="00F819DB" w:rsidRPr="00850467">
        <w:rPr>
          <w:rFonts w:ascii="Arial" w:hAnsi="Arial" w:cs="Arial"/>
        </w:rPr>
        <w:t xml:space="preserve"> hospitals</w:t>
      </w:r>
      <w:r w:rsidR="00E724FE" w:rsidRPr="00850467">
        <w:rPr>
          <w:rFonts w:ascii="Arial" w:hAnsi="Arial" w:cs="Arial"/>
        </w:rPr>
        <w:t xml:space="preserve"> </w:t>
      </w:r>
      <w:r w:rsidR="00C67C50" w:rsidRPr="00850467">
        <w:rPr>
          <w:rFonts w:ascii="Arial" w:hAnsi="Arial" w:cs="Arial"/>
        </w:rPr>
        <w:t>[</w:t>
      </w:r>
      <w:r w:rsidR="00A661DC" w:rsidRPr="00850467">
        <w:rPr>
          <w:rFonts w:ascii="Arial" w:hAnsi="Arial" w:cs="Arial"/>
        </w:rPr>
        <w:t>6</w:t>
      </w:r>
      <w:r w:rsidR="00C67C50" w:rsidRPr="00850467">
        <w:rPr>
          <w:rFonts w:ascii="Arial" w:hAnsi="Arial" w:cs="Arial"/>
        </w:rPr>
        <w:t>]</w:t>
      </w:r>
      <w:r w:rsidR="00F819DB" w:rsidRPr="00850467">
        <w:rPr>
          <w:rFonts w:ascii="Arial" w:hAnsi="Arial" w:cs="Arial"/>
        </w:rPr>
        <w:t xml:space="preserve">. </w:t>
      </w:r>
      <w:r w:rsidR="002E1542" w:rsidRPr="00850467">
        <w:rPr>
          <w:rFonts w:ascii="Arial" w:hAnsi="Arial" w:cs="Arial"/>
        </w:rPr>
        <w:t xml:space="preserve"> </w:t>
      </w:r>
      <w:r w:rsidR="00FA6E7C" w:rsidRPr="00850467">
        <w:rPr>
          <w:rFonts w:ascii="Arial" w:hAnsi="Arial" w:cs="Arial"/>
        </w:rPr>
        <w:t xml:space="preserve">For example, </w:t>
      </w:r>
      <w:r w:rsidR="00516B2F">
        <w:rPr>
          <w:rFonts w:ascii="Arial" w:hAnsi="Arial" w:cs="Arial"/>
        </w:rPr>
        <w:t>among</w:t>
      </w:r>
      <w:r w:rsidR="00F819DB" w:rsidRPr="00850467">
        <w:rPr>
          <w:rFonts w:ascii="Arial" w:hAnsi="Arial" w:cs="Arial"/>
        </w:rPr>
        <w:t xml:space="preserve"> </w:t>
      </w:r>
      <w:r w:rsidR="00FA6E7C" w:rsidRPr="00850467">
        <w:rPr>
          <w:rFonts w:ascii="Arial" w:hAnsi="Arial" w:cs="Arial"/>
        </w:rPr>
        <w:t xml:space="preserve">188 </w:t>
      </w:r>
      <w:r w:rsidR="00F819DB" w:rsidRPr="00850467">
        <w:rPr>
          <w:rFonts w:ascii="Arial" w:hAnsi="Arial" w:cs="Arial"/>
        </w:rPr>
        <w:t>U</w:t>
      </w:r>
      <w:r w:rsidR="0099036D" w:rsidRPr="00850467">
        <w:rPr>
          <w:rFonts w:ascii="Arial" w:hAnsi="Arial" w:cs="Arial"/>
        </w:rPr>
        <w:t>.</w:t>
      </w:r>
      <w:r w:rsidR="00F819DB" w:rsidRPr="00850467">
        <w:rPr>
          <w:rFonts w:ascii="Arial" w:hAnsi="Arial" w:cs="Arial"/>
        </w:rPr>
        <w:t>S</w:t>
      </w:r>
      <w:r w:rsidR="0099036D" w:rsidRPr="00850467">
        <w:rPr>
          <w:rFonts w:ascii="Arial" w:hAnsi="Arial" w:cs="Arial"/>
        </w:rPr>
        <w:t>.</w:t>
      </w:r>
      <w:r w:rsidR="00F819DB" w:rsidRPr="00850467">
        <w:rPr>
          <w:rFonts w:ascii="Arial" w:hAnsi="Arial" w:cs="Arial"/>
        </w:rPr>
        <w:t xml:space="preserve"> academic</w:t>
      </w:r>
      <w:r w:rsidR="003978BE" w:rsidRPr="00850467">
        <w:rPr>
          <w:rFonts w:ascii="Arial" w:hAnsi="Arial" w:cs="Arial"/>
        </w:rPr>
        <w:t>-</w:t>
      </w:r>
      <w:r w:rsidR="00F819DB" w:rsidRPr="00850467">
        <w:rPr>
          <w:rFonts w:ascii="Arial" w:hAnsi="Arial" w:cs="Arial"/>
        </w:rPr>
        <w:t>affiliated hospitals</w:t>
      </w:r>
      <w:r w:rsidR="00516B2F">
        <w:rPr>
          <w:rFonts w:ascii="Arial" w:hAnsi="Arial" w:cs="Arial"/>
        </w:rPr>
        <w:t>,</w:t>
      </w:r>
      <w:r w:rsidR="00F819DB" w:rsidRPr="00850467">
        <w:rPr>
          <w:rFonts w:ascii="Arial" w:hAnsi="Arial" w:cs="Arial"/>
        </w:rPr>
        <w:t xml:space="preserve"> </w:t>
      </w:r>
      <w:r w:rsidR="00ED3893" w:rsidRPr="00850467">
        <w:rPr>
          <w:rFonts w:ascii="Arial" w:hAnsi="Arial" w:cs="Arial"/>
        </w:rPr>
        <w:t xml:space="preserve">in-hospital mortality </w:t>
      </w:r>
      <w:r w:rsidR="00516B2F">
        <w:rPr>
          <w:rFonts w:ascii="Arial" w:hAnsi="Arial" w:cs="Arial"/>
        </w:rPr>
        <w:t>rang</w:t>
      </w:r>
      <w:r w:rsidR="00FA6E7C" w:rsidRPr="00850467">
        <w:rPr>
          <w:rFonts w:ascii="Arial" w:hAnsi="Arial" w:cs="Arial"/>
        </w:rPr>
        <w:t xml:space="preserve">ed from 0.9% to 18.2% </w:t>
      </w:r>
      <w:r w:rsidR="00C67C50" w:rsidRPr="00850467">
        <w:rPr>
          <w:rFonts w:ascii="Arial" w:hAnsi="Arial" w:cs="Arial"/>
        </w:rPr>
        <w:t>[</w:t>
      </w:r>
      <w:r w:rsidR="00A661DC" w:rsidRPr="00850467">
        <w:rPr>
          <w:rFonts w:ascii="Arial" w:hAnsi="Arial" w:cs="Arial"/>
        </w:rPr>
        <w:t>7</w:t>
      </w:r>
      <w:r w:rsidR="00C67C50" w:rsidRPr="00850467">
        <w:rPr>
          <w:rFonts w:ascii="Arial" w:hAnsi="Arial" w:cs="Arial"/>
        </w:rPr>
        <w:t>]</w:t>
      </w:r>
      <w:r w:rsidR="00911EAE" w:rsidRPr="00850467">
        <w:rPr>
          <w:rFonts w:ascii="Arial" w:hAnsi="Arial" w:cs="Arial"/>
        </w:rPr>
        <w:t xml:space="preserve">. </w:t>
      </w:r>
      <w:r w:rsidR="00850467">
        <w:rPr>
          <w:rFonts w:ascii="Arial" w:hAnsi="Arial" w:cs="Arial"/>
        </w:rPr>
        <w:t xml:space="preserve"> </w:t>
      </w:r>
      <w:r w:rsidR="002E222F" w:rsidRPr="00850467">
        <w:rPr>
          <w:rFonts w:ascii="Arial" w:hAnsi="Arial" w:cs="Arial"/>
        </w:rPr>
        <w:t xml:space="preserve">Importantly, this variation persisted after adjustment for differences in the severity of illness and comorbidities among patients </w:t>
      </w:r>
      <w:r w:rsidR="00850467">
        <w:rPr>
          <w:rFonts w:ascii="Arial" w:hAnsi="Arial" w:cs="Arial"/>
        </w:rPr>
        <w:t>at</w:t>
      </w:r>
      <w:r w:rsidR="002E222F" w:rsidRPr="00850467">
        <w:rPr>
          <w:rFonts w:ascii="Arial" w:hAnsi="Arial" w:cs="Arial"/>
        </w:rPr>
        <w:t xml:space="preserve"> different hospitals.  </w:t>
      </w:r>
      <w:r w:rsidR="0099036D" w:rsidRPr="00850467">
        <w:rPr>
          <w:rFonts w:ascii="Arial" w:hAnsi="Arial" w:cs="Arial"/>
        </w:rPr>
        <w:t>T</w:t>
      </w:r>
      <w:r w:rsidR="00FA6E7C" w:rsidRPr="00850467">
        <w:rPr>
          <w:rFonts w:ascii="Arial" w:hAnsi="Arial" w:cs="Arial"/>
        </w:rPr>
        <w:t xml:space="preserve">his variation </w:t>
      </w:r>
      <w:r w:rsidR="002E222F" w:rsidRPr="00850467">
        <w:rPr>
          <w:rFonts w:ascii="Arial" w:hAnsi="Arial" w:cs="Arial"/>
        </w:rPr>
        <w:t xml:space="preserve">suggests that </w:t>
      </w:r>
      <w:r w:rsidR="00FA6E7C" w:rsidRPr="00850467">
        <w:rPr>
          <w:rFonts w:ascii="Arial" w:hAnsi="Arial" w:cs="Arial"/>
        </w:rPr>
        <w:t xml:space="preserve">differences in the </w:t>
      </w:r>
      <w:r w:rsidR="002E222F" w:rsidRPr="00850467">
        <w:rPr>
          <w:rFonts w:ascii="Arial" w:hAnsi="Arial" w:cs="Arial"/>
        </w:rPr>
        <w:t>use of</w:t>
      </w:r>
      <w:r w:rsidR="00FA6E7C" w:rsidRPr="00850467">
        <w:rPr>
          <w:rFonts w:ascii="Arial" w:hAnsi="Arial" w:cs="Arial"/>
        </w:rPr>
        <w:t xml:space="preserve"> key interventions and processes of care</w:t>
      </w:r>
      <w:r w:rsidR="002E222F" w:rsidRPr="00850467">
        <w:rPr>
          <w:rFonts w:ascii="Arial" w:hAnsi="Arial" w:cs="Arial"/>
        </w:rPr>
        <w:t xml:space="preserve"> </w:t>
      </w:r>
      <w:r w:rsidR="0099036D" w:rsidRPr="00850467">
        <w:rPr>
          <w:rFonts w:ascii="Arial" w:hAnsi="Arial" w:cs="Arial"/>
        </w:rPr>
        <w:t xml:space="preserve">may </w:t>
      </w:r>
      <w:r w:rsidR="002E222F" w:rsidRPr="00850467">
        <w:rPr>
          <w:rFonts w:ascii="Arial" w:hAnsi="Arial" w:cs="Arial"/>
        </w:rPr>
        <w:t>contribute to differences in mortality</w:t>
      </w:r>
      <w:r w:rsidR="00FA6E7C" w:rsidRPr="00850467">
        <w:rPr>
          <w:rFonts w:ascii="Arial" w:hAnsi="Arial" w:cs="Arial"/>
        </w:rPr>
        <w:t xml:space="preserve">. </w:t>
      </w:r>
      <w:r w:rsidR="002E1542" w:rsidRPr="00850467">
        <w:rPr>
          <w:rFonts w:ascii="Arial" w:hAnsi="Arial" w:cs="Arial"/>
        </w:rPr>
        <w:t xml:space="preserve"> </w:t>
      </w:r>
      <w:r w:rsidR="0099036D" w:rsidRPr="00850467">
        <w:rPr>
          <w:rFonts w:ascii="Arial" w:hAnsi="Arial" w:cs="Arial"/>
        </w:rPr>
        <w:t xml:space="preserve">Processes of care may, in turn, be associated with particular hospital characteristics.  </w:t>
      </w:r>
      <w:r w:rsidR="00C179E8" w:rsidRPr="00850467">
        <w:rPr>
          <w:rFonts w:ascii="Arial" w:hAnsi="Arial" w:cs="Arial"/>
        </w:rPr>
        <w:t>S</w:t>
      </w:r>
      <w:r w:rsidR="00F819DB" w:rsidRPr="00850467">
        <w:rPr>
          <w:rFonts w:ascii="Arial" w:hAnsi="Arial" w:cs="Arial"/>
        </w:rPr>
        <w:t>ome evidence suggest</w:t>
      </w:r>
      <w:r w:rsidR="00C179E8" w:rsidRPr="00850467">
        <w:rPr>
          <w:rFonts w:ascii="Arial" w:hAnsi="Arial" w:cs="Arial"/>
        </w:rPr>
        <w:t>s</w:t>
      </w:r>
      <w:r w:rsidR="00F819DB" w:rsidRPr="00850467">
        <w:rPr>
          <w:rFonts w:ascii="Arial" w:hAnsi="Arial" w:cs="Arial"/>
        </w:rPr>
        <w:t xml:space="preserve"> that </w:t>
      </w:r>
      <w:r w:rsidR="00EC20A4" w:rsidRPr="00850467">
        <w:rPr>
          <w:rFonts w:ascii="Arial" w:hAnsi="Arial" w:cs="Arial"/>
        </w:rPr>
        <w:t xml:space="preserve">urban hospitals, </w:t>
      </w:r>
      <w:r w:rsidR="00083728" w:rsidRPr="00850467">
        <w:rPr>
          <w:rFonts w:ascii="Arial" w:hAnsi="Arial" w:cs="Arial"/>
        </w:rPr>
        <w:t>academic hospitals</w:t>
      </w:r>
      <w:r w:rsidR="00DA7806" w:rsidRPr="00850467">
        <w:rPr>
          <w:rFonts w:ascii="Arial" w:hAnsi="Arial" w:cs="Arial"/>
        </w:rPr>
        <w:t xml:space="preserve"> </w:t>
      </w:r>
      <w:r w:rsidR="00E724FE" w:rsidRPr="00850467">
        <w:rPr>
          <w:rFonts w:ascii="Arial" w:hAnsi="Arial" w:cs="Arial"/>
        </w:rPr>
        <w:t>and those</w:t>
      </w:r>
      <w:r w:rsidR="00F819DB" w:rsidRPr="00850467">
        <w:rPr>
          <w:rFonts w:ascii="Arial" w:hAnsi="Arial" w:cs="Arial"/>
        </w:rPr>
        <w:t xml:space="preserve"> </w:t>
      </w:r>
      <w:r w:rsidR="00C179E8" w:rsidRPr="00850467">
        <w:rPr>
          <w:rFonts w:ascii="Arial" w:hAnsi="Arial" w:cs="Arial"/>
        </w:rPr>
        <w:t>that treat</w:t>
      </w:r>
      <w:r w:rsidR="00F819DB" w:rsidRPr="00850467">
        <w:rPr>
          <w:rFonts w:ascii="Arial" w:hAnsi="Arial" w:cs="Arial"/>
        </w:rPr>
        <w:t xml:space="preserve"> higher volumes of patients</w:t>
      </w:r>
      <w:r w:rsidR="0099036D" w:rsidRPr="00850467">
        <w:rPr>
          <w:rFonts w:ascii="Arial" w:hAnsi="Arial" w:cs="Arial"/>
        </w:rPr>
        <w:t xml:space="preserve"> with sepsis</w:t>
      </w:r>
      <w:r w:rsidR="00F819DB" w:rsidRPr="00850467">
        <w:rPr>
          <w:rFonts w:ascii="Arial" w:hAnsi="Arial" w:cs="Arial"/>
        </w:rPr>
        <w:t xml:space="preserve"> ha</w:t>
      </w:r>
      <w:r w:rsidR="00ED3893" w:rsidRPr="00850467">
        <w:rPr>
          <w:rFonts w:ascii="Arial" w:hAnsi="Arial" w:cs="Arial"/>
        </w:rPr>
        <w:t>ve</w:t>
      </w:r>
      <w:r w:rsidR="00F819DB" w:rsidRPr="00850467">
        <w:rPr>
          <w:rFonts w:ascii="Arial" w:hAnsi="Arial" w:cs="Arial"/>
        </w:rPr>
        <w:t xml:space="preserve"> better outcomes</w:t>
      </w:r>
      <w:r w:rsidR="00E724FE" w:rsidRPr="00850467">
        <w:rPr>
          <w:rFonts w:ascii="Arial" w:hAnsi="Arial" w:cs="Arial"/>
        </w:rPr>
        <w:t xml:space="preserve"> </w:t>
      </w:r>
      <w:r w:rsidR="00C67C50" w:rsidRPr="00850467">
        <w:rPr>
          <w:rFonts w:ascii="Arial" w:hAnsi="Arial" w:cs="Arial"/>
        </w:rPr>
        <w:t>[</w:t>
      </w:r>
      <w:r w:rsidR="00A661DC" w:rsidRPr="00850467">
        <w:rPr>
          <w:rFonts w:ascii="Arial" w:hAnsi="Arial" w:cs="Arial"/>
        </w:rPr>
        <w:t>7, 8</w:t>
      </w:r>
      <w:r w:rsidR="00C67C50" w:rsidRPr="00850467">
        <w:rPr>
          <w:rFonts w:ascii="Arial" w:hAnsi="Arial" w:cs="Arial"/>
        </w:rPr>
        <w:t>]</w:t>
      </w:r>
      <w:r w:rsidR="00F819DB" w:rsidRPr="00850467">
        <w:rPr>
          <w:rFonts w:ascii="Arial" w:hAnsi="Arial" w:cs="Arial"/>
        </w:rPr>
        <w:t xml:space="preserve">. </w:t>
      </w:r>
      <w:r w:rsidR="0099036D" w:rsidRPr="00850467">
        <w:rPr>
          <w:rFonts w:ascii="Arial" w:hAnsi="Arial" w:cs="Arial"/>
        </w:rPr>
        <w:t xml:space="preserve"> </w:t>
      </w:r>
      <w:r w:rsidR="00296693" w:rsidRPr="00850467">
        <w:rPr>
          <w:rFonts w:ascii="Arial" w:hAnsi="Arial" w:cs="Arial"/>
        </w:rPr>
        <w:t xml:space="preserve">It is not known </w:t>
      </w:r>
      <w:r w:rsidR="00E47054" w:rsidRPr="00850467">
        <w:rPr>
          <w:rFonts w:ascii="Arial" w:hAnsi="Arial" w:cs="Arial"/>
        </w:rPr>
        <w:t xml:space="preserve">if </w:t>
      </w:r>
      <w:r w:rsidR="00C179E8" w:rsidRPr="00850467">
        <w:rPr>
          <w:rFonts w:ascii="Arial" w:hAnsi="Arial" w:cs="Arial"/>
        </w:rPr>
        <w:t xml:space="preserve">sepsis-related </w:t>
      </w:r>
      <w:r w:rsidR="00296693" w:rsidRPr="00850467">
        <w:rPr>
          <w:rFonts w:ascii="Arial" w:hAnsi="Arial" w:cs="Arial"/>
        </w:rPr>
        <w:t xml:space="preserve">mortality </w:t>
      </w:r>
      <w:r w:rsidR="00205AD5" w:rsidRPr="00850467">
        <w:rPr>
          <w:rFonts w:ascii="Arial" w:hAnsi="Arial" w:cs="Arial"/>
        </w:rPr>
        <w:t>among patients with SLE also varies among hospitals</w:t>
      </w:r>
      <w:r w:rsidR="00296693" w:rsidRPr="00850467">
        <w:rPr>
          <w:rFonts w:ascii="Arial" w:hAnsi="Arial" w:cs="Arial"/>
        </w:rPr>
        <w:t xml:space="preserve">.  </w:t>
      </w:r>
      <w:r w:rsidR="00205AD5" w:rsidRPr="00850467">
        <w:rPr>
          <w:rFonts w:ascii="Arial" w:hAnsi="Arial" w:cs="Arial"/>
        </w:rPr>
        <w:t xml:space="preserve">High variation would suggest that there may be clinical practices that hospitals with good outcomes could share with other hospitals to improve outcomes for more patients. </w:t>
      </w:r>
      <w:r w:rsidR="00296693" w:rsidRPr="00850467">
        <w:rPr>
          <w:rFonts w:ascii="Arial" w:hAnsi="Arial" w:cs="Arial"/>
        </w:rPr>
        <w:t xml:space="preserve"> </w:t>
      </w:r>
    </w:p>
    <w:p w14:paraId="6E8219BA" w14:textId="0B22D53B" w:rsidR="00296693" w:rsidRPr="00850467" w:rsidRDefault="000F3090" w:rsidP="00850467">
      <w:pPr>
        <w:spacing w:line="480" w:lineRule="auto"/>
        <w:rPr>
          <w:rFonts w:ascii="Arial" w:hAnsi="Arial" w:cs="Arial"/>
        </w:rPr>
      </w:pPr>
      <w:r w:rsidRPr="00850467">
        <w:rPr>
          <w:rFonts w:ascii="Arial" w:hAnsi="Arial" w:cs="Arial"/>
        </w:rPr>
        <w:tab/>
      </w:r>
      <w:r w:rsidR="00296693" w:rsidRPr="00850467">
        <w:rPr>
          <w:rFonts w:ascii="Arial" w:hAnsi="Arial" w:cs="Arial"/>
        </w:rPr>
        <w:t xml:space="preserve">The aim of this study was to examine </w:t>
      </w:r>
      <w:r w:rsidR="002E1542" w:rsidRPr="00850467">
        <w:rPr>
          <w:rFonts w:ascii="Arial" w:hAnsi="Arial" w:cs="Arial"/>
        </w:rPr>
        <w:t>the degree of variation</w:t>
      </w:r>
      <w:r w:rsidR="00AF57A4">
        <w:rPr>
          <w:rFonts w:ascii="Arial" w:hAnsi="Arial" w:cs="Arial"/>
        </w:rPr>
        <w:t xml:space="preserve"> in</w:t>
      </w:r>
      <w:r w:rsidR="00296693" w:rsidRPr="00850467">
        <w:rPr>
          <w:rFonts w:ascii="Arial" w:hAnsi="Arial" w:cs="Arial"/>
        </w:rPr>
        <w:t xml:space="preserve"> in-hospital mortality </w:t>
      </w:r>
      <w:r w:rsidR="00205AD5" w:rsidRPr="00850467">
        <w:rPr>
          <w:rFonts w:ascii="Arial" w:hAnsi="Arial" w:cs="Arial"/>
        </w:rPr>
        <w:t xml:space="preserve">among adults with SLE </w:t>
      </w:r>
      <w:r w:rsidR="00C179E8" w:rsidRPr="00850467">
        <w:rPr>
          <w:rFonts w:ascii="Arial" w:hAnsi="Arial" w:cs="Arial"/>
        </w:rPr>
        <w:t>and</w:t>
      </w:r>
      <w:r w:rsidR="00205AD5" w:rsidRPr="00850467">
        <w:rPr>
          <w:rFonts w:ascii="Arial" w:hAnsi="Arial" w:cs="Arial"/>
        </w:rPr>
        <w:t xml:space="preserve"> sepsis</w:t>
      </w:r>
      <w:r w:rsidR="00296693" w:rsidRPr="00850467">
        <w:rPr>
          <w:rFonts w:ascii="Arial" w:hAnsi="Arial" w:cs="Arial"/>
        </w:rPr>
        <w:t xml:space="preserve"> a</w:t>
      </w:r>
      <w:r w:rsidR="00C179E8" w:rsidRPr="00850467">
        <w:rPr>
          <w:rFonts w:ascii="Arial" w:hAnsi="Arial" w:cs="Arial"/>
        </w:rPr>
        <w:t>mong a</w:t>
      </w:r>
      <w:r w:rsidR="00296693" w:rsidRPr="00850467">
        <w:rPr>
          <w:rFonts w:ascii="Arial" w:hAnsi="Arial" w:cs="Arial"/>
        </w:rPr>
        <w:t xml:space="preserve"> nationally representative sample </w:t>
      </w:r>
      <w:r w:rsidR="00C179E8" w:rsidRPr="00850467">
        <w:rPr>
          <w:rFonts w:ascii="Arial" w:hAnsi="Arial" w:cs="Arial"/>
        </w:rPr>
        <w:t>of</w:t>
      </w:r>
      <w:r w:rsidR="00296693" w:rsidRPr="00850467">
        <w:rPr>
          <w:rFonts w:ascii="Arial" w:hAnsi="Arial" w:cs="Arial"/>
        </w:rPr>
        <w:t xml:space="preserve"> U</w:t>
      </w:r>
      <w:r w:rsidR="00223EBE" w:rsidRPr="00850467">
        <w:rPr>
          <w:rFonts w:ascii="Arial" w:hAnsi="Arial" w:cs="Arial"/>
        </w:rPr>
        <w:t>.</w:t>
      </w:r>
      <w:r w:rsidR="00296693" w:rsidRPr="00850467">
        <w:rPr>
          <w:rFonts w:ascii="Arial" w:hAnsi="Arial" w:cs="Arial"/>
        </w:rPr>
        <w:t>S</w:t>
      </w:r>
      <w:r w:rsidR="00223EBE" w:rsidRPr="00850467">
        <w:rPr>
          <w:rFonts w:ascii="Arial" w:hAnsi="Arial" w:cs="Arial"/>
        </w:rPr>
        <w:t>.</w:t>
      </w:r>
      <w:r w:rsidR="00C179E8" w:rsidRPr="00850467">
        <w:rPr>
          <w:rFonts w:ascii="Arial" w:hAnsi="Arial" w:cs="Arial"/>
        </w:rPr>
        <w:t xml:space="preserve"> hospitals.  We compared sepsis-related mortality </w:t>
      </w:r>
      <w:r w:rsidR="002E1542" w:rsidRPr="00850467">
        <w:rPr>
          <w:rFonts w:ascii="Arial" w:hAnsi="Arial" w:cs="Arial"/>
        </w:rPr>
        <w:t>in</w:t>
      </w:r>
      <w:r w:rsidR="00C179E8" w:rsidRPr="00850467">
        <w:rPr>
          <w:rFonts w:ascii="Arial" w:hAnsi="Arial" w:cs="Arial"/>
        </w:rPr>
        <w:t xml:space="preserve"> patients with SLE to </w:t>
      </w:r>
      <w:r w:rsidR="00AF57A4">
        <w:rPr>
          <w:rFonts w:ascii="Arial" w:hAnsi="Arial" w:cs="Arial"/>
        </w:rPr>
        <w:t>that of</w:t>
      </w:r>
      <w:r w:rsidR="00C179E8" w:rsidRPr="00850467">
        <w:rPr>
          <w:rFonts w:ascii="Arial" w:hAnsi="Arial" w:cs="Arial"/>
        </w:rPr>
        <w:t xml:space="preserve"> patients without SLE within hospitals to </w:t>
      </w:r>
      <w:r w:rsidR="00516B2F">
        <w:rPr>
          <w:rFonts w:ascii="Arial" w:hAnsi="Arial" w:cs="Arial"/>
        </w:rPr>
        <w:t xml:space="preserve">identify hospitals that had better or worse </w:t>
      </w:r>
      <w:r w:rsidR="00CA671A">
        <w:rPr>
          <w:rFonts w:ascii="Arial" w:hAnsi="Arial" w:cs="Arial"/>
        </w:rPr>
        <w:t xml:space="preserve">SLE-specific </w:t>
      </w:r>
      <w:r w:rsidR="00516B2F">
        <w:rPr>
          <w:rFonts w:ascii="Arial" w:hAnsi="Arial" w:cs="Arial"/>
        </w:rPr>
        <w:t>outcomes</w:t>
      </w:r>
      <w:r w:rsidR="00CA671A">
        <w:rPr>
          <w:rFonts w:ascii="Arial" w:hAnsi="Arial" w:cs="Arial"/>
        </w:rPr>
        <w:t>, while acc</w:t>
      </w:r>
      <w:r w:rsidR="00516B2F">
        <w:rPr>
          <w:rFonts w:ascii="Arial" w:hAnsi="Arial" w:cs="Arial"/>
        </w:rPr>
        <w:t>ount</w:t>
      </w:r>
      <w:r w:rsidR="00CA671A">
        <w:rPr>
          <w:rFonts w:ascii="Arial" w:hAnsi="Arial" w:cs="Arial"/>
        </w:rPr>
        <w:t xml:space="preserve">ing </w:t>
      </w:r>
      <w:r w:rsidR="00516B2F">
        <w:rPr>
          <w:rFonts w:ascii="Arial" w:hAnsi="Arial" w:cs="Arial"/>
        </w:rPr>
        <w:t xml:space="preserve">for </w:t>
      </w:r>
      <w:r w:rsidR="00CA671A">
        <w:rPr>
          <w:rFonts w:ascii="Arial" w:hAnsi="Arial" w:cs="Arial"/>
        </w:rPr>
        <w:t>the differences in the nature of patients seen at different hospitals</w:t>
      </w:r>
      <w:r w:rsidR="00516B2F">
        <w:rPr>
          <w:rFonts w:ascii="Arial" w:hAnsi="Arial" w:cs="Arial"/>
        </w:rPr>
        <w:t xml:space="preserve">.  </w:t>
      </w:r>
      <w:r w:rsidR="00C179E8" w:rsidRPr="00850467">
        <w:rPr>
          <w:rFonts w:ascii="Arial" w:hAnsi="Arial" w:cs="Arial"/>
        </w:rPr>
        <w:t xml:space="preserve">We also sought </w:t>
      </w:r>
      <w:r w:rsidR="00296693" w:rsidRPr="00850467">
        <w:rPr>
          <w:rFonts w:ascii="Arial" w:hAnsi="Arial" w:cs="Arial"/>
        </w:rPr>
        <w:t xml:space="preserve">to identify hospital characteristics associated with </w:t>
      </w:r>
      <w:r w:rsidR="00205AD5" w:rsidRPr="00850467">
        <w:rPr>
          <w:rFonts w:ascii="Arial" w:hAnsi="Arial" w:cs="Arial"/>
        </w:rPr>
        <w:t>lower</w:t>
      </w:r>
      <w:r w:rsidR="00CA671A">
        <w:rPr>
          <w:rFonts w:ascii="Arial" w:hAnsi="Arial" w:cs="Arial"/>
        </w:rPr>
        <w:t xml:space="preserve"> SLE-specific</w:t>
      </w:r>
      <w:r w:rsidR="00296693" w:rsidRPr="00850467">
        <w:rPr>
          <w:rFonts w:ascii="Arial" w:hAnsi="Arial" w:cs="Arial"/>
        </w:rPr>
        <w:t xml:space="preserve"> mortality</w:t>
      </w:r>
      <w:r w:rsidR="00205AD5" w:rsidRPr="00850467">
        <w:rPr>
          <w:rFonts w:ascii="Arial" w:hAnsi="Arial" w:cs="Arial"/>
        </w:rPr>
        <w:t>.</w:t>
      </w:r>
      <w:r w:rsidR="001C4384" w:rsidRPr="00850467">
        <w:rPr>
          <w:rFonts w:ascii="Arial" w:hAnsi="Arial" w:cs="Arial"/>
        </w:rPr>
        <w:t xml:space="preserve"> </w:t>
      </w:r>
      <w:r w:rsidR="00C179E8" w:rsidRPr="00850467">
        <w:rPr>
          <w:rFonts w:ascii="Arial" w:hAnsi="Arial" w:cs="Arial"/>
        </w:rPr>
        <w:t xml:space="preserve"> </w:t>
      </w:r>
      <w:r w:rsidR="001C4384" w:rsidRPr="00850467">
        <w:rPr>
          <w:rFonts w:ascii="Arial" w:hAnsi="Arial" w:cs="Arial"/>
        </w:rPr>
        <w:t xml:space="preserve">We hypothesized </w:t>
      </w:r>
      <w:r w:rsidR="001C4384" w:rsidRPr="00850467">
        <w:rPr>
          <w:rFonts w:ascii="Arial" w:hAnsi="Arial" w:cs="Arial"/>
        </w:rPr>
        <w:lastRenderedPageBreak/>
        <w:t xml:space="preserve">that </w:t>
      </w:r>
      <w:r w:rsidR="00C179E8" w:rsidRPr="00850467">
        <w:rPr>
          <w:rFonts w:ascii="Arial" w:hAnsi="Arial" w:cs="Arial"/>
        </w:rPr>
        <w:t>mortality among patients with SLE and sepsis would vary widely among hospitals, and would be</w:t>
      </w:r>
      <w:r w:rsidR="001C4384" w:rsidRPr="00850467">
        <w:rPr>
          <w:rFonts w:ascii="Arial" w:hAnsi="Arial" w:cs="Arial"/>
        </w:rPr>
        <w:t xml:space="preserve"> </w:t>
      </w:r>
      <w:r w:rsidR="00CA671A">
        <w:rPr>
          <w:rFonts w:ascii="Arial" w:hAnsi="Arial" w:cs="Arial"/>
        </w:rPr>
        <w:t xml:space="preserve">associated </w:t>
      </w:r>
      <w:r w:rsidR="002E1542" w:rsidRPr="00850467">
        <w:rPr>
          <w:rFonts w:ascii="Arial" w:hAnsi="Arial" w:cs="Arial"/>
        </w:rPr>
        <w:t xml:space="preserve">with </w:t>
      </w:r>
      <w:r w:rsidR="00DC3036" w:rsidRPr="00850467">
        <w:rPr>
          <w:rFonts w:ascii="Arial" w:hAnsi="Arial" w:cs="Arial"/>
        </w:rPr>
        <w:t xml:space="preserve">a hospital’s experience </w:t>
      </w:r>
      <w:r w:rsidR="00CA671A">
        <w:rPr>
          <w:rFonts w:ascii="Arial" w:hAnsi="Arial" w:cs="Arial"/>
        </w:rPr>
        <w:t>in treating</w:t>
      </w:r>
      <w:r w:rsidR="002E1542" w:rsidRPr="00850467">
        <w:rPr>
          <w:rFonts w:ascii="Arial" w:hAnsi="Arial" w:cs="Arial"/>
        </w:rPr>
        <w:t xml:space="preserve"> patients with SLE</w:t>
      </w:r>
      <w:r w:rsidR="001C4384" w:rsidRPr="00850467">
        <w:rPr>
          <w:rFonts w:ascii="Arial" w:hAnsi="Arial" w:cs="Arial"/>
        </w:rPr>
        <w:t>.</w:t>
      </w:r>
    </w:p>
    <w:p w14:paraId="1021D5E8" w14:textId="77777777" w:rsidR="00296693" w:rsidRPr="00850467" w:rsidRDefault="00296693" w:rsidP="00850467">
      <w:pPr>
        <w:spacing w:line="480" w:lineRule="auto"/>
        <w:rPr>
          <w:rFonts w:ascii="Arial" w:hAnsi="Arial" w:cs="Arial"/>
          <w:b/>
        </w:rPr>
      </w:pPr>
    </w:p>
    <w:p w14:paraId="7D17D6F5" w14:textId="416C7DAB" w:rsidR="00F819DB" w:rsidRPr="00850467" w:rsidRDefault="00EC49D7" w:rsidP="00850467">
      <w:pPr>
        <w:spacing w:line="480" w:lineRule="auto"/>
        <w:rPr>
          <w:rFonts w:ascii="Arial" w:hAnsi="Arial" w:cs="Arial"/>
        </w:rPr>
      </w:pPr>
      <w:r w:rsidRPr="00850467">
        <w:rPr>
          <w:rFonts w:ascii="Arial" w:hAnsi="Arial" w:cs="Arial"/>
        </w:rPr>
        <w:t>METHODS</w:t>
      </w:r>
    </w:p>
    <w:p w14:paraId="54B909F8" w14:textId="1905F0E3" w:rsidR="00F819DB" w:rsidRPr="00850467" w:rsidRDefault="00F819DB" w:rsidP="00850467">
      <w:pPr>
        <w:spacing w:line="480" w:lineRule="auto"/>
        <w:rPr>
          <w:rFonts w:ascii="Arial" w:hAnsi="Arial" w:cs="Arial"/>
        </w:rPr>
      </w:pPr>
      <w:r w:rsidRPr="00850467">
        <w:rPr>
          <w:rFonts w:ascii="Arial" w:hAnsi="Arial" w:cs="Arial"/>
          <w:u w:val="single"/>
        </w:rPr>
        <w:t xml:space="preserve">Data </w:t>
      </w:r>
      <w:r w:rsidR="00E776C3" w:rsidRPr="00850467">
        <w:rPr>
          <w:rFonts w:ascii="Arial" w:hAnsi="Arial" w:cs="Arial"/>
          <w:u w:val="single"/>
        </w:rPr>
        <w:t>source</w:t>
      </w:r>
      <w:r w:rsidR="00F90243">
        <w:rPr>
          <w:rFonts w:ascii="Arial" w:hAnsi="Arial" w:cs="Arial"/>
          <w:u w:val="single"/>
        </w:rPr>
        <w:t>.</w:t>
      </w:r>
      <w:r w:rsidR="000F3090" w:rsidRPr="00850467">
        <w:rPr>
          <w:rFonts w:ascii="Arial" w:hAnsi="Arial" w:cs="Arial"/>
        </w:rPr>
        <w:tab/>
      </w:r>
      <w:r w:rsidRPr="00850467">
        <w:rPr>
          <w:rFonts w:ascii="Arial" w:hAnsi="Arial" w:cs="Arial"/>
        </w:rPr>
        <w:t>We used the Nationwide Inpatient Sample (NIS), which is the largest all-payer inpatient database in the U</w:t>
      </w:r>
      <w:r w:rsidR="00223EBE" w:rsidRPr="00850467">
        <w:rPr>
          <w:rFonts w:ascii="Arial" w:hAnsi="Arial" w:cs="Arial"/>
        </w:rPr>
        <w:t>.</w:t>
      </w:r>
      <w:r w:rsidRPr="00850467">
        <w:rPr>
          <w:rFonts w:ascii="Arial" w:hAnsi="Arial" w:cs="Arial"/>
        </w:rPr>
        <w:t xml:space="preserve">S. </w:t>
      </w:r>
      <w:r w:rsidR="00DC3036" w:rsidRPr="00850467">
        <w:rPr>
          <w:rFonts w:ascii="Arial" w:hAnsi="Arial" w:cs="Arial"/>
        </w:rPr>
        <w:t xml:space="preserve"> </w:t>
      </w:r>
      <w:r w:rsidR="00223EBE" w:rsidRPr="00850467">
        <w:rPr>
          <w:rFonts w:ascii="Arial" w:hAnsi="Arial" w:cs="Arial"/>
        </w:rPr>
        <w:t>NIS</w:t>
      </w:r>
      <w:r w:rsidRPr="00850467">
        <w:rPr>
          <w:rFonts w:ascii="Arial" w:hAnsi="Arial" w:cs="Arial"/>
        </w:rPr>
        <w:t xml:space="preserve"> contains data from approximately 8 million hospital</w:t>
      </w:r>
      <w:r w:rsidR="00223EBE" w:rsidRPr="00850467">
        <w:rPr>
          <w:rFonts w:ascii="Arial" w:hAnsi="Arial" w:cs="Arial"/>
        </w:rPr>
        <w:t>izations</w:t>
      </w:r>
      <w:r w:rsidRPr="00850467">
        <w:rPr>
          <w:rFonts w:ascii="Arial" w:hAnsi="Arial" w:cs="Arial"/>
        </w:rPr>
        <w:t xml:space="preserve"> from over 1,000 hospitals sampled </w:t>
      </w:r>
      <w:r w:rsidR="00223EBE" w:rsidRPr="00850467">
        <w:rPr>
          <w:rFonts w:ascii="Arial" w:hAnsi="Arial" w:cs="Arial"/>
        </w:rPr>
        <w:t xml:space="preserve">annually </w:t>
      </w:r>
      <w:r w:rsidRPr="00850467">
        <w:rPr>
          <w:rFonts w:ascii="Arial" w:hAnsi="Arial" w:cs="Arial"/>
        </w:rPr>
        <w:t>to approximate 20% of all discharges from U.S. community hospitals, excluding rehabilitation and long-term hospitals</w:t>
      </w:r>
      <w:r w:rsidR="00510A2E" w:rsidRPr="00850467">
        <w:rPr>
          <w:rFonts w:ascii="Arial" w:hAnsi="Arial" w:cs="Arial"/>
        </w:rPr>
        <w:t xml:space="preserve"> </w:t>
      </w:r>
      <w:r w:rsidR="00C67C50" w:rsidRPr="00850467">
        <w:rPr>
          <w:rFonts w:ascii="Arial" w:hAnsi="Arial" w:cs="Arial"/>
        </w:rPr>
        <w:t>[</w:t>
      </w:r>
      <w:r w:rsidR="00510A2E" w:rsidRPr="00850467">
        <w:rPr>
          <w:rFonts w:ascii="Arial" w:hAnsi="Arial" w:cs="Arial"/>
        </w:rPr>
        <w:t>9</w:t>
      </w:r>
      <w:r w:rsidR="00C67C50" w:rsidRPr="00850467">
        <w:rPr>
          <w:rFonts w:ascii="Arial" w:hAnsi="Arial" w:cs="Arial"/>
        </w:rPr>
        <w:t>]</w:t>
      </w:r>
      <w:r w:rsidRPr="00850467">
        <w:rPr>
          <w:rFonts w:ascii="Arial" w:hAnsi="Arial" w:cs="Arial"/>
        </w:rPr>
        <w:t xml:space="preserve">.  </w:t>
      </w:r>
      <w:r w:rsidR="00223EBE" w:rsidRPr="00850467">
        <w:rPr>
          <w:rFonts w:ascii="Arial" w:hAnsi="Arial" w:cs="Arial"/>
        </w:rPr>
        <w:t xml:space="preserve">NIS </w:t>
      </w:r>
      <w:r w:rsidR="00DC3036" w:rsidRPr="00850467">
        <w:rPr>
          <w:rFonts w:ascii="Arial" w:hAnsi="Arial" w:cs="Arial"/>
        </w:rPr>
        <w:t>includes</w:t>
      </w:r>
      <w:r w:rsidR="00223EBE" w:rsidRPr="00850467">
        <w:rPr>
          <w:rFonts w:ascii="Arial" w:hAnsi="Arial" w:cs="Arial"/>
        </w:rPr>
        <w:t xml:space="preserve"> discharge abstracts of all hospitalizations in the selected hospitals, and uses </w:t>
      </w:r>
      <w:r w:rsidRPr="00850467">
        <w:rPr>
          <w:rFonts w:ascii="Arial" w:hAnsi="Arial" w:cs="Arial"/>
        </w:rPr>
        <w:t xml:space="preserve">International Classification of Diseases, Ninth Revision Clinical Modification (ICD-9-CM) codes to </w:t>
      </w:r>
      <w:r w:rsidR="00223EBE" w:rsidRPr="00850467">
        <w:rPr>
          <w:rFonts w:ascii="Arial" w:hAnsi="Arial" w:cs="Arial"/>
        </w:rPr>
        <w:t>record</w:t>
      </w:r>
      <w:r w:rsidRPr="00850467">
        <w:rPr>
          <w:rFonts w:ascii="Arial" w:hAnsi="Arial" w:cs="Arial"/>
        </w:rPr>
        <w:t xml:space="preserve"> </w:t>
      </w:r>
      <w:r w:rsidR="00080265" w:rsidRPr="00850467">
        <w:rPr>
          <w:rFonts w:ascii="Arial" w:hAnsi="Arial" w:cs="Arial"/>
        </w:rPr>
        <w:t xml:space="preserve">discharge </w:t>
      </w:r>
      <w:r w:rsidRPr="00850467">
        <w:rPr>
          <w:rFonts w:ascii="Arial" w:hAnsi="Arial" w:cs="Arial"/>
        </w:rPr>
        <w:t>diagnos</w:t>
      </w:r>
      <w:r w:rsidR="00223EBE" w:rsidRPr="00850467">
        <w:rPr>
          <w:rFonts w:ascii="Arial" w:hAnsi="Arial" w:cs="Arial"/>
        </w:rPr>
        <w:t>e</w:t>
      </w:r>
      <w:r w:rsidRPr="00850467">
        <w:rPr>
          <w:rFonts w:ascii="Arial" w:hAnsi="Arial" w:cs="Arial"/>
        </w:rPr>
        <w:t xml:space="preserve">s and procedures. </w:t>
      </w:r>
      <w:r w:rsidR="00DC3036" w:rsidRPr="00850467">
        <w:rPr>
          <w:rFonts w:ascii="Arial" w:hAnsi="Arial" w:cs="Arial"/>
        </w:rPr>
        <w:t xml:space="preserve"> The </w:t>
      </w:r>
      <w:r w:rsidRPr="00850467">
        <w:rPr>
          <w:rFonts w:ascii="Arial" w:hAnsi="Arial" w:cs="Arial"/>
        </w:rPr>
        <w:t xml:space="preserve">NIS database </w:t>
      </w:r>
      <w:r w:rsidR="00223EBE" w:rsidRPr="00850467">
        <w:rPr>
          <w:rFonts w:ascii="Arial" w:hAnsi="Arial" w:cs="Arial"/>
        </w:rPr>
        <w:t xml:space="preserve">also </w:t>
      </w:r>
      <w:r w:rsidRPr="00850467">
        <w:rPr>
          <w:rFonts w:ascii="Arial" w:hAnsi="Arial" w:cs="Arial"/>
        </w:rPr>
        <w:t xml:space="preserve">includes </w:t>
      </w:r>
      <w:r w:rsidR="00DC3036" w:rsidRPr="00850467">
        <w:rPr>
          <w:rFonts w:ascii="Arial" w:hAnsi="Arial" w:cs="Arial"/>
        </w:rPr>
        <w:t xml:space="preserve">information on </w:t>
      </w:r>
      <w:r w:rsidR="00223EBE" w:rsidRPr="00850467">
        <w:rPr>
          <w:rFonts w:ascii="Arial" w:hAnsi="Arial" w:cs="Arial"/>
        </w:rPr>
        <w:t xml:space="preserve">patient </w:t>
      </w:r>
      <w:r w:rsidRPr="00850467">
        <w:rPr>
          <w:rFonts w:ascii="Arial" w:hAnsi="Arial" w:cs="Arial"/>
        </w:rPr>
        <w:t xml:space="preserve">demographic </w:t>
      </w:r>
      <w:r w:rsidR="00DC3036" w:rsidRPr="00850467">
        <w:rPr>
          <w:rFonts w:ascii="Arial" w:hAnsi="Arial" w:cs="Arial"/>
        </w:rPr>
        <w:t>characteristics</w:t>
      </w:r>
      <w:r w:rsidRPr="00850467">
        <w:rPr>
          <w:rFonts w:ascii="Arial" w:hAnsi="Arial" w:cs="Arial"/>
        </w:rPr>
        <w:t xml:space="preserve">, </w:t>
      </w:r>
      <w:r w:rsidR="00DC3036" w:rsidRPr="00850467">
        <w:rPr>
          <w:rFonts w:ascii="Arial" w:hAnsi="Arial" w:cs="Arial"/>
        </w:rPr>
        <w:t xml:space="preserve">health </w:t>
      </w:r>
      <w:r w:rsidRPr="00850467">
        <w:rPr>
          <w:rFonts w:ascii="Arial" w:hAnsi="Arial" w:cs="Arial"/>
        </w:rPr>
        <w:t xml:space="preserve">insurance, length of stay, discharge disposition, and </w:t>
      </w:r>
      <w:r w:rsidR="00DC3036" w:rsidRPr="00850467">
        <w:rPr>
          <w:rFonts w:ascii="Arial" w:hAnsi="Arial" w:cs="Arial"/>
        </w:rPr>
        <w:t xml:space="preserve">selected </w:t>
      </w:r>
      <w:r w:rsidRPr="00850467">
        <w:rPr>
          <w:rFonts w:ascii="Arial" w:hAnsi="Arial" w:cs="Arial"/>
        </w:rPr>
        <w:t xml:space="preserve">hospital characteristics. </w:t>
      </w:r>
      <w:r w:rsidR="00DC3036" w:rsidRPr="00850467">
        <w:rPr>
          <w:rFonts w:ascii="Arial" w:hAnsi="Arial" w:cs="Arial"/>
        </w:rPr>
        <w:t xml:space="preserve"> Data are provided for each hospitalization, but NIS does not include</w:t>
      </w:r>
      <w:r w:rsidRPr="00850467">
        <w:rPr>
          <w:rFonts w:ascii="Arial" w:hAnsi="Arial" w:cs="Arial"/>
        </w:rPr>
        <w:t xml:space="preserve"> unique </w:t>
      </w:r>
      <w:r w:rsidR="00DC3036" w:rsidRPr="00850467">
        <w:rPr>
          <w:rFonts w:ascii="Arial" w:hAnsi="Arial" w:cs="Arial"/>
        </w:rPr>
        <w:t xml:space="preserve">patient </w:t>
      </w:r>
      <w:r w:rsidRPr="00850467">
        <w:rPr>
          <w:rFonts w:ascii="Arial" w:hAnsi="Arial" w:cs="Arial"/>
        </w:rPr>
        <w:t>identifier</w:t>
      </w:r>
      <w:r w:rsidR="00DC3036" w:rsidRPr="00850467">
        <w:rPr>
          <w:rFonts w:ascii="Arial" w:hAnsi="Arial" w:cs="Arial"/>
        </w:rPr>
        <w:t>s</w:t>
      </w:r>
      <w:r w:rsidR="00F05FD6">
        <w:rPr>
          <w:rFonts w:ascii="Arial" w:hAnsi="Arial" w:cs="Arial"/>
        </w:rPr>
        <w:t>, precluding tracking of patients over time.</w:t>
      </w:r>
      <w:r w:rsidRPr="00850467">
        <w:rPr>
          <w:rFonts w:ascii="Arial" w:hAnsi="Arial" w:cs="Arial"/>
        </w:rPr>
        <w:t xml:space="preserve"> </w:t>
      </w:r>
      <w:r w:rsidR="00DC3036" w:rsidRPr="00850467">
        <w:rPr>
          <w:rFonts w:ascii="Arial" w:hAnsi="Arial" w:cs="Arial"/>
        </w:rPr>
        <w:t xml:space="preserve"> </w:t>
      </w:r>
      <w:r w:rsidRPr="00850467">
        <w:rPr>
          <w:rFonts w:ascii="Arial" w:hAnsi="Arial" w:cs="Arial"/>
        </w:rPr>
        <w:t>A comprehensive synopsis on NIS data is available at http://www.hcup-us.ahrq.gov.</w:t>
      </w:r>
    </w:p>
    <w:p w14:paraId="59C04243" w14:textId="2CA88768" w:rsidR="00F819DB" w:rsidRPr="00850467" w:rsidRDefault="000F3090" w:rsidP="00850467">
      <w:pPr>
        <w:spacing w:line="480" w:lineRule="auto"/>
        <w:rPr>
          <w:rFonts w:ascii="Arial" w:hAnsi="Arial" w:cs="Arial"/>
        </w:rPr>
      </w:pPr>
      <w:r w:rsidRPr="00850467">
        <w:rPr>
          <w:rFonts w:ascii="Arial" w:hAnsi="Arial" w:cs="Arial"/>
        </w:rPr>
        <w:tab/>
      </w:r>
      <w:r w:rsidR="00DC3036" w:rsidRPr="00850467">
        <w:rPr>
          <w:rFonts w:ascii="Arial" w:hAnsi="Arial" w:cs="Arial"/>
        </w:rPr>
        <w:t>W</w:t>
      </w:r>
      <w:r w:rsidR="00F819DB" w:rsidRPr="00850467">
        <w:rPr>
          <w:rFonts w:ascii="Arial" w:hAnsi="Arial" w:cs="Arial"/>
        </w:rPr>
        <w:t>e included data from 2002 to 2011</w:t>
      </w:r>
      <w:r w:rsidR="00221150" w:rsidRPr="00850467">
        <w:rPr>
          <w:rFonts w:ascii="Arial" w:hAnsi="Arial" w:cs="Arial"/>
        </w:rPr>
        <w:t>, after which the sampling scheme of NIS changed.  Data</w:t>
      </w:r>
      <w:r w:rsidR="00F819DB" w:rsidRPr="00850467">
        <w:rPr>
          <w:rFonts w:ascii="Arial" w:hAnsi="Arial" w:cs="Arial"/>
        </w:rPr>
        <w:t xml:space="preserve"> were provided through a data use agreement.  This study was exempted from human subjects review by the National Institutes of Health Office of Human Subjects Research Protection.</w:t>
      </w:r>
    </w:p>
    <w:p w14:paraId="7B5E7E38" w14:textId="692B4E66" w:rsidR="00F819DB" w:rsidRPr="00850467" w:rsidRDefault="00F819DB" w:rsidP="00850467">
      <w:pPr>
        <w:spacing w:line="480" w:lineRule="auto"/>
        <w:rPr>
          <w:rFonts w:ascii="Arial" w:hAnsi="Arial" w:cs="Arial"/>
          <w:color w:val="000000" w:themeColor="text1"/>
        </w:rPr>
      </w:pPr>
      <w:r w:rsidRPr="00850467">
        <w:rPr>
          <w:rFonts w:ascii="Arial" w:hAnsi="Arial" w:cs="Arial"/>
          <w:u w:val="single"/>
        </w:rPr>
        <w:t xml:space="preserve">Study </w:t>
      </w:r>
      <w:r w:rsidR="00F96E48" w:rsidRPr="00850467">
        <w:rPr>
          <w:rFonts w:ascii="Arial" w:hAnsi="Arial" w:cs="Arial"/>
          <w:u w:val="single"/>
        </w:rPr>
        <w:t>p</w:t>
      </w:r>
      <w:r w:rsidRPr="00850467">
        <w:rPr>
          <w:rFonts w:ascii="Arial" w:hAnsi="Arial" w:cs="Arial"/>
          <w:u w:val="single"/>
        </w:rPr>
        <w:t xml:space="preserve">opulation </w:t>
      </w:r>
      <w:r w:rsidR="00E776C3" w:rsidRPr="00850467">
        <w:rPr>
          <w:rFonts w:ascii="Arial" w:hAnsi="Arial" w:cs="Arial"/>
          <w:u w:val="single"/>
        </w:rPr>
        <w:t>and variables</w:t>
      </w:r>
      <w:r w:rsidR="00F90243">
        <w:rPr>
          <w:rFonts w:ascii="Arial" w:hAnsi="Arial" w:cs="Arial"/>
          <w:u w:val="single"/>
        </w:rPr>
        <w:t>.</w:t>
      </w:r>
      <w:r w:rsidR="00F90243">
        <w:rPr>
          <w:rFonts w:ascii="Arial" w:hAnsi="Arial" w:cs="Arial"/>
        </w:rPr>
        <w:t xml:space="preserve">  </w:t>
      </w:r>
      <w:r w:rsidR="00134F0F" w:rsidRPr="00850467">
        <w:rPr>
          <w:rFonts w:ascii="Arial" w:hAnsi="Arial" w:cs="Arial"/>
        </w:rPr>
        <w:t>Using data from all study years, w</w:t>
      </w:r>
      <w:r w:rsidRPr="00850467">
        <w:rPr>
          <w:rFonts w:ascii="Arial" w:hAnsi="Arial" w:cs="Arial"/>
        </w:rPr>
        <w:t xml:space="preserve">e identified </w:t>
      </w:r>
      <w:r w:rsidR="00134F0F" w:rsidRPr="00850467">
        <w:rPr>
          <w:rFonts w:ascii="Arial" w:hAnsi="Arial" w:cs="Arial"/>
        </w:rPr>
        <w:t xml:space="preserve">all </w:t>
      </w:r>
      <w:r w:rsidRPr="00850467">
        <w:rPr>
          <w:rFonts w:ascii="Arial" w:hAnsi="Arial" w:cs="Arial"/>
        </w:rPr>
        <w:t xml:space="preserve">hospitalizations </w:t>
      </w:r>
      <w:r w:rsidR="00134F0F" w:rsidRPr="00850467">
        <w:rPr>
          <w:rFonts w:ascii="Arial" w:hAnsi="Arial" w:cs="Arial"/>
        </w:rPr>
        <w:t xml:space="preserve">of adults </w:t>
      </w:r>
      <w:r w:rsidR="00134F0F" w:rsidRPr="00AC34DC">
        <w:rPr>
          <w:rFonts w:ascii="Arial" w:hAnsi="Arial" w:cs="Arial"/>
        </w:rPr>
        <w:t xml:space="preserve">age 18 </w:t>
      </w:r>
      <w:r w:rsidR="00AC34DC" w:rsidRPr="00AC34DC">
        <w:rPr>
          <w:rFonts w:ascii="Arial" w:hAnsi="Arial" w:cs="Arial"/>
        </w:rPr>
        <w:t>to 64</w:t>
      </w:r>
      <w:r w:rsidR="00134F0F" w:rsidRPr="00850467">
        <w:rPr>
          <w:rFonts w:ascii="Arial" w:hAnsi="Arial" w:cs="Arial"/>
        </w:rPr>
        <w:t xml:space="preserve"> </w:t>
      </w:r>
      <w:r w:rsidRPr="00850467">
        <w:rPr>
          <w:rFonts w:ascii="Arial" w:hAnsi="Arial" w:cs="Arial"/>
        </w:rPr>
        <w:t xml:space="preserve">for which </w:t>
      </w:r>
      <w:r w:rsidR="00F02787" w:rsidRPr="00850467">
        <w:rPr>
          <w:rFonts w:ascii="Arial" w:hAnsi="Arial" w:cs="Arial"/>
        </w:rPr>
        <w:t xml:space="preserve">sepsis </w:t>
      </w:r>
      <w:r w:rsidRPr="00850467">
        <w:rPr>
          <w:rFonts w:ascii="Arial" w:hAnsi="Arial" w:cs="Arial"/>
        </w:rPr>
        <w:t xml:space="preserve">was the primary </w:t>
      </w:r>
      <w:r w:rsidR="00134F0F" w:rsidRPr="00850467">
        <w:rPr>
          <w:rFonts w:ascii="Arial" w:hAnsi="Arial" w:cs="Arial"/>
        </w:rPr>
        <w:t xml:space="preserve">discharge diagnosis, based on </w:t>
      </w:r>
      <w:r w:rsidRPr="00850467">
        <w:rPr>
          <w:rFonts w:ascii="Arial" w:hAnsi="Arial" w:cs="Arial"/>
        </w:rPr>
        <w:t xml:space="preserve">ICD-9 codes </w:t>
      </w:r>
      <w:r w:rsidR="00887923" w:rsidRPr="00850467">
        <w:rPr>
          <w:rFonts w:ascii="Arial" w:hAnsi="Arial" w:cs="Arial"/>
        </w:rPr>
        <w:t>038</w:t>
      </w:r>
      <w:r w:rsidR="007F03C7" w:rsidRPr="00850467">
        <w:rPr>
          <w:rFonts w:ascii="Arial" w:hAnsi="Arial" w:cs="Arial"/>
        </w:rPr>
        <w:t xml:space="preserve"> and</w:t>
      </w:r>
      <w:r w:rsidR="00887923" w:rsidRPr="00850467">
        <w:rPr>
          <w:rFonts w:ascii="Arial" w:hAnsi="Arial" w:cs="Arial"/>
        </w:rPr>
        <w:t xml:space="preserve"> 790.7</w:t>
      </w:r>
      <w:r w:rsidRPr="00850467">
        <w:rPr>
          <w:rFonts w:ascii="Arial" w:hAnsi="Arial" w:cs="Arial"/>
        </w:rPr>
        <w:t xml:space="preserve">. </w:t>
      </w:r>
      <w:r w:rsidR="00134F0F" w:rsidRPr="00850467">
        <w:rPr>
          <w:rFonts w:ascii="Arial" w:hAnsi="Arial" w:cs="Arial"/>
        </w:rPr>
        <w:t xml:space="preserve"> </w:t>
      </w:r>
      <w:r w:rsidR="00AC34DC" w:rsidRPr="00AC34DC">
        <w:rPr>
          <w:rFonts w:ascii="Arial" w:hAnsi="Arial" w:cs="Arial"/>
        </w:rPr>
        <w:t xml:space="preserve">We </w:t>
      </w:r>
      <w:r w:rsidR="00AC34DC">
        <w:rPr>
          <w:rFonts w:ascii="Arial" w:hAnsi="Arial" w:cs="Arial"/>
        </w:rPr>
        <w:t>ex</w:t>
      </w:r>
      <w:r w:rsidR="00AC34DC" w:rsidRPr="00AC34DC">
        <w:rPr>
          <w:rFonts w:ascii="Arial" w:hAnsi="Arial" w:cs="Arial"/>
        </w:rPr>
        <w:t xml:space="preserve">cluded hospitalizations of patients </w:t>
      </w:r>
      <w:r w:rsidR="00AC34DC">
        <w:rPr>
          <w:rFonts w:ascii="Arial" w:hAnsi="Arial" w:cs="Arial"/>
        </w:rPr>
        <w:t>age 65 or older</w:t>
      </w:r>
      <w:r w:rsidR="00AC34DC" w:rsidRPr="00AC34DC">
        <w:rPr>
          <w:rFonts w:ascii="Arial" w:hAnsi="Arial" w:cs="Arial"/>
        </w:rPr>
        <w:t xml:space="preserve"> </w:t>
      </w:r>
      <w:r w:rsidR="00AC34DC">
        <w:rPr>
          <w:rFonts w:ascii="Arial" w:hAnsi="Arial" w:cs="Arial"/>
        </w:rPr>
        <w:t xml:space="preserve">to focus on </w:t>
      </w:r>
      <w:r w:rsidR="00AC34DC" w:rsidRPr="00AC34DC">
        <w:rPr>
          <w:rFonts w:ascii="Arial" w:hAnsi="Arial" w:cs="Arial"/>
        </w:rPr>
        <w:t xml:space="preserve">sepsis </w:t>
      </w:r>
      <w:r w:rsidR="00AC34DC">
        <w:rPr>
          <w:rFonts w:ascii="Arial" w:hAnsi="Arial" w:cs="Arial"/>
        </w:rPr>
        <w:t xml:space="preserve">that may be more associated with </w:t>
      </w:r>
      <w:r w:rsidR="00AC34DC" w:rsidRPr="00AC34DC">
        <w:rPr>
          <w:rFonts w:ascii="Arial" w:hAnsi="Arial" w:cs="Arial"/>
        </w:rPr>
        <w:t>SLE</w:t>
      </w:r>
      <w:r w:rsidR="00AC34DC">
        <w:rPr>
          <w:rFonts w:ascii="Arial" w:hAnsi="Arial" w:cs="Arial"/>
        </w:rPr>
        <w:t xml:space="preserve"> and its treatment than with comorbidities.  </w:t>
      </w:r>
      <w:r w:rsidR="00134F0F" w:rsidRPr="00850467">
        <w:rPr>
          <w:rFonts w:ascii="Arial" w:hAnsi="Arial" w:cs="Arial"/>
        </w:rPr>
        <w:t>Among this group, w</w:t>
      </w:r>
      <w:r w:rsidRPr="00850467">
        <w:rPr>
          <w:rFonts w:ascii="Arial" w:hAnsi="Arial" w:cs="Arial"/>
        </w:rPr>
        <w:t xml:space="preserve">e identified hospitalizations for adults with SLE using ICD-9 </w:t>
      </w:r>
      <w:r w:rsidRPr="00850467">
        <w:rPr>
          <w:rFonts w:ascii="Arial" w:hAnsi="Arial" w:cs="Arial"/>
        </w:rPr>
        <w:lastRenderedPageBreak/>
        <w:t xml:space="preserve">code 710.0 listed as any secondary </w:t>
      </w:r>
      <w:r w:rsidRPr="00850467">
        <w:rPr>
          <w:rFonts w:ascii="Arial" w:hAnsi="Arial" w:cs="Arial"/>
          <w:color w:val="000000" w:themeColor="text1"/>
        </w:rPr>
        <w:t xml:space="preserve">discharge diagnosis. </w:t>
      </w:r>
      <w:r w:rsidR="005C6DE9" w:rsidRPr="00850467">
        <w:rPr>
          <w:rFonts w:ascii="Arial" w:hAnsi="Arial" w:cs="Arial"/>
          <w:color w:val="000000" w:themeColor="text1"/>
        </w:rPr>
        <w:t xml:space="preserve"> </w:t>
      </w:r>
      <w:r w:rsidRPr="00850467">
        <w:rPr>
          <w:rFonts w:ascii="Arial" w:hAnsi="Arial" w:cs="Arial"/>
          <w:color w:val="000000" w:themeColor="text1"/>
        </w:rPr>
        <w:t>We have previously validated this approach to identification of patients with SLE</w:t>
      </w:r>
      <w:r w:rsidR="009F4728" w:rsidRPr="00850467">
        <w:rPr>
          <w:rFonts w:ascii="Arial" w:hAnsi="Arial" w:cs="Arial"/>
          <w:color w:val="000000" w:themeColor="text1"/>
        </w:rPr>
        <w:t xml:space="preserve"> </w:t>
      </w:r>
      <w:r w:rsidR="00C67C50" w:rsidRPr="00850467">
        <w:rPr>
          <w:rFonts w:ascii="Arial" w:hAnsi="Arial" w:cs="Arial"/>
          <w:color w:val="000000" w:themeColor="text1"/>
        </w:rPr>
        <w:t>[</w:t>
      </w:r>
      <w:r w:rsidR="00597EA6" w:rsidRPr="00850467">
        <w:rPr>
          <w:rFonts w:ascii="Arial" w:hAnsi="Arial" w:cs="Arial"/>
          <w:color w:val="000000" w:themeColor="text1"/>
        </w:rPr>
        <w:t>5</w:t>
      </w:r>
      <w:r w:rsidR="00C67C50" w:rsidRPr="00850467">
        <w:rPr>
          <w:rFonts w:ascii="Arial" w:hAnsi="Arial" w:cs="Arial"/>
          <w:color w:val="000000" w:themeColor="text1"/>
        </w:rPr>
        <w:t>]</w:t>
      </w:r>
      <w:r w:rsidR="009F4728" w:rsidRPr="00850467">
        <w:rPr>
          <w:rFonts w:ascii="Arial" w:hAnsi="Arial" w:cs="Arial"/>
          <w:color w:val="000000" w:themeColor="text1"/>
        </w:rPr>
        <w:t>.</w:t>
      </w:r>
      <w:r w:rsidRPr="00850467">
        <w:rPr>
          <w:rFonts w:ascii="Arial" w:hAnsi="Arial" w:cs="Arial"/>
          <w:color w:val="000000" w:themeColor="text1"/>
        </w:rPr>
        <w:t xml:space="preserve">  We excluded hospitalizations of patients with SLE if these also included discharge codes for other connective tissue diseases.  </w:t>
      </w:r>
    </w:p>
    <w:p w14:paraId="731D22FA" w14:textId="00C00882" w:rsidR="000B472A" w:rsidRPr="00850467" w:rsidRDefault="000F3090" w:rsidP="00850467">
      <w:pPr>
        <w:spacing w:line="480" w:lineRule="auto"/>
        <w:rPr>
          <w:rFonts w:ascii="Arial" w:hAnsi="Arial" w:cs="Arial"/>
        </w:rPr>
      </w:pPr>
      <w:r w:rsidRPr="00850467">
        <w:rPr>
          <w:rFonts w:ascii="Arial" w:hAnsi="Arial" w:cs="Arial"/>
        </w:rPr>
        <w:tab/>
      </w:r>
      <w:r w:rsidR="00221150" w:rsidRPr="00850467">
        <w:rPr>
          <w:rFonts w:ascii="Arial" w:hAnsi="Arial" w:cs="Arial"/>
        </w:rPr>
        <w:t>W</w:t>
      </w:r>
      <w:r w:rsidR="00F819DB" w:rsidRPr="00850467">
        <w:rPr>
          <w:rFonts w:ascii="Arial" w:hAnsi="Arial" w:cs="Arial"/>
        </w:rPr>
        <w:t xml:space="preserve">e extracted data </w:t>
      </w:r>
      <w:r w:rsidR="00221150" w:rsidRPr="00850467">
        <w:rPr>
          <w:rFonts w:ascii="Arial" w:hAnsi="Arial" w:cs="Arial"/>
        </w:rPr>
        <w:t>on</w:t>
      </w:r>
      <w:r w:rsidR="00F819DB" w:rsidRPr="00850467">
        <w:rPr>
          <w:rFonts w:ascii="Arial" w:hAnsi="Arial" w:cs="Arial"/>
        </w:rPr>
        <w:t xml:space="preserve"> </w:t>
      </w:r>
      <w:r w:rsidR="00E776C3" w:rsidRPr="00850467">
        <w:rPr>
          <w:rFonts w:ascii="Arial" w:hAnsi="Arial" w:cs="Arial"/>
        </w:rPr>
        <w:t xml:space="preserve">patient </w:t>
      </w:r>
      <w:r w:rsidR="00F819DB" w:rsidRPr="00850467">
        <w:rPr>
          <w:rFonts w:ascii="Arial" w:hAnsi="Arial" w:cs="Arial"/>
        </w:rPr>
        <w:t>age, gender, insurance status (</w:t>
      </w:r>
      <w:r w:rsidR="00221150" w:rsidRPr="00850467">
        <w:rPr>
          <w:rFonts w:ascii="Arial" w:hAnsi="Arial" w:cs="Arial"/>
        </w:rPr>
        <w:t>Medicare, Medicaid</w:t>
      </w:r>
      <w:r w:rsidR="007F03C7" w:rsidRPr="00850467">
        <w:rPr>
          <w:rFonts w:ascii="Arial" w:hAnsi="Arial" w:cs="Arial"/>
        </w:rPr>
        <w:t>, private</w:t>
      </w:r>
      <w:r w:rsidR="00F819DB" w:rsidRPr="00850467">
        <w:rPr>
          <w:rFonts w:ascii="Arial" w:hAnsi="Arial" w:cs="Arial"/>
        </w:rPr>
        <w:t xml:space="preserve"> or </w:t>
      </w:r>
      <w:r w:rsidR="007F03C7" w:rsidRPr="00850467">
        <w:rPr>
          <w:rFonts w:ascii="Arial" w:hAnsi="Arial" w:cs="Arial"/>
        </w:rPr>
        <w:t>other</w:t>
      </w:r>
      <w:r w:rsidR="00F819DB" w:rsidRPr="00850467">
        <w:rPr>
          <w:rFonts w:ascii="Arial" w:hAnsi="Arial" w:cs="Arial"/>
        </w:rPr>
        <w:t xml:space="preserve">), </w:t>
      </w:r>
      <w:r w:rsidR="000B472A" w:rsidRPr="00850467">
        <w:rPr>
          <w:rFonts w:ascii="Arial" w:hAnsi="Arial" w:cs="Arial"/>
        </w:rPr>
        <w:t xml:space="preserve">and </w:t>
      </w:r>
      <w:r w:rsidR="00C64621" w:rsidRPr="00850467">
        <w:rPr>
          <w:rFonts w:ascii="Arial" w:hAnsi="Arial" w:cs="Arial"/>
        </w:rPr>
        <w:t xml:space="preserve">all </w:t>
      </w:r>
      <w:r w:rsidR="00E776C3" w:rsidRPr="00850467">
        <w:rPr>
          <w:rFonts w:ascii="Arial" w:hAnsi="Arial" w:cs="Arial"/>
        </w:rPr>
        <w:t>discharge diagnose</w:t>
      </w:r>
      <w:r w:rsidR="000B472A" w:rsidRPr="00850467">
        <w:rPr>
          <w:rFonts w:ascii="Arial" w:hAnsi="Arial" w:cs="Arial"/>
        </w:rPr>
        <w:t>s</w:t>
      </w:r>
      <w:r w:rsidR="00F819DB" w:rsidRPr="00850467">
        <w:rPr>
          <w:rFonts w:ascii="Arial" w:hAnsi="Arial" w:cs="Arial"/>
        </w:rPr>
        <w:t>.</w:t>
      </w:r>
      <w:r w:rsidR="00221150" w:rsidRPr="00850467">
        <w:rPr>
          <w:rFonts w:ascii="Arial" w:hAnsi="Arial" w:cs="Arial"/>
        </w:rPr>
        <w:t xml:space="preserve">  </w:t>
      </w:r>
      <w:r w:rsidR="00080265" w:rsidRPr="00850467">
        <w:rPr>
          <w:rFonts w:ascii="Arial" w:hAnsi="Arial" w:cs="Arial"/>
        </w:rPr>
        <w:t>Data on ethnicity were not consistently available</w:t>
      </w:r>
      <w:r w:rsidR="00F05FD6">
        <w:rPr>
          <w:rFonts w:ascii="Arial" w:hAnsi="Arial" w:cs="Arial"/>
        </w:rPr>
        <w:t>, because some states prohibited its reporting</w:t>
      </w:r>
      <w:r w:rsidR="00080265" w:rsidRPr="00850467">
        <w:rPr>
          <w:rFonts w:ascii="Arial" w:hAnsi="Arial" w:cs="Arial"/>
        </w:rPr>
        <w:t xml:space="preserve">.  </w:t>
      </w:r>
      <w:r w:rsidR="00221150" w:rsidRPr="00850467">
        <w:rPr>
          <w:rFonts w:ascii="Arial" w:hAnsi="Arial" w:cs="Arial"/>
        </w:rPr>
        <w:t xml:space="preserve">We used the </w:t>
      </w:r>
      <w:r w:rsidR="00C64621" w:rsidRPr="00850467">
        <w:rPr>
          <w:rFonts w:ascii="Arial" w:hAnsi="Arial" w:cs="Arial"/>
        </w:rPr>
        <w:t>Elixhauser</w:t>
      </w:r>
      <w:r w:rsidR="00221150" w:rsidRPr="00850467">
        <w:rPr>
          <w:rFonts w:ascii="Arial" w:hAnsi="Arial" w:cs="Arial"/>
        </w:rPr>
        <w:t xml:space="preserve"> </w:t>
      </w:r>
      <w:r w:rsidR="00C64621" w:rsidRPr="00850467">
        <w:rPr>
          <w:rFonts w:ascii="Arial" w:hAnsi="Arial" w:cs="Arial"/>
        </w:rPr>
        <w:t xml:space="preserve">Comorbidity score </w:t>
      </w:r>
      <w:r w:rsidR="00221150" w:rsidRPr="00850467">
        <w:rPr>
          <w:rFonts w:ascii="Arial" w:hAnsi="Arial" w:cs="Arial"/>
        </w:rPr>
        <w:t>as the measure of severity of illness</w:t>
      </w:r>
      <w:r w:rsidR="00C67C50" w:rsidRPr="00850467">
        <w:rPr>
          <w:rFonts w:ascii="Arial" w:hAnsi="Arial" w:cs="Arial"/>
        </w:rPr>
        <w:t xml:space="preserve"> [10]</w:t>
      </w:r>
      <w:r w:rsidR="00221150" w:rsidRPr="00850467">
        <w:rPr>
          <w:rFonts w:ascii="Arial" w:hAnsi="Arial" w:cs="Arial"/>
        </w:rPr>
        <w:t xml:space="preserve">.  This measure is a weighted sum of </w:t>
      </w:r>
      <w:r w:rsidR="00C64621" w:rsidRPr="00850467">
        <w:rPr>
          <w:rFonts w:ascii="Arial" w:hAnsi="Arial" w:cs="Arial"/>
        </w:rPr>
        <w:t>3</w:t>
      </w:r>
      <w:r w:rsidR="00C67C50" w:rsidRPr="00850467">
        <w:rPr>
          <w:rFonts w:ascii="Arial" w:hAnsi="Arial" w:cs="Arial"/>
        </w:rPr>
        <w:t>0</w:t>
      </w:r>
      <w:r w:rsidR="00E7261C" w:rsidRPr="00850467">
        <w:rPr>
          <w:rFonts w:ascii="Arial" w:hAnsi="Arial" w:cs="Arial"/>
        </w:rPr>
        <w:t xml:space="preserve"> conditions recorded as present </w:t>
      </w:r>
      <w:r w:rsidR="00471A75" w:rsidRPr="00850467">
        <w:rPr>
          <w:rFonts w:ascii="Arial" w:hAnsi="Arial" w:cs="Arial"/>
        </w:rPr>
        <w:t>among</w:t>
      </w:r>
      <w:r w:rsidR="00E7261C" w:rsidRPr="00850467">
        <w:rPr>
          <w:rFonts w:ascii="Arial" w:hAnsi="Arial" w:cs="Arial"/>
        </w:rPr>
        <w:t xml:space="preserve"> the discharge diagnoses</w:t>
      </w:r>
      <w:r w:rsidR="00C67C50" w:rsidRPr="00850467">
        <w:rPr>
          <w:rFonts w:ascii="Arial" w:hAnsi="Arial" w:cs="Arial"/>
        </w:rPr>
        <w:t xml:space="preserve"> (possible range -19 to 89, with higher scores indic</w:t>
      </w:r>
      <w:r w:rsidRPr="00850467">
        <w:rPr>
          <w:rFonts w:ascii="Arial" w:hAnsi="Arial" w:cs="Arial"/>
        </w:rPr>
        <w:t>ating more serious comorbidity</w:t>
      </w:r>
      <w:r w:rsidR="00C67C50" w:rsidRPr="00850467">
        <w:rPr>
          <w:rFonts w:ascii="Arial" w:hAnsi="Arial" w:cs="Arial"/>
        </w:rPr>
        <w:t xml:space="preserve">).  It </w:t>
      </w:r>
      <w:r w:rsidR="00C64621" w:rsidRPr="00850467">
        <w:rPr>
          <w:rFonts w:ascii="Arial" w:hAnsi="Arial" w:cs="Arial"/>
        </w:rPr>
        <w:t xml:space="preserve">has been extensively validated </w:t>
      </w:r>
      <w:r w:rsidR="00C67C50" w:rsidRPr="00850467">
        <w:rPr>
          <w:rFonts w:ascii="Arial" w:hAnsi="Arial" w:cs="Arial"/>
        </w:rPr>
        <w:t xml:space="preserve">for </w:t>
      </w:r>
      <w:r w:rsidR="00F05FD6">
        <w:rPr>
          <w:rFonts w:ascii="Arial" w:hAnsi="Arial" w:cs="Arial"/>
        </w:rPr>
        <w:t xml:space="preserve">in-hospital mortality </w:t>
      </w:r>
      <w:r w:rsidR="00C67C50" w:rsidRPr="00850467">
        <w:rPr>
          <w:rFonts w:ascii="Arial" w:hAnsi="Arial" w:cs="Arial"/>
        </w:rPr>
        <w:t>risk adjustment [11]</w:t>
      </w:r>
      <w:r w:rsidR="00E7261C" w:rsidRPr="00850467">
        <w:rPr>
          <w:rFonts w:ascii="Arial" w:hAnsi="Arial" w:cs="Arial"/>
        </w:rPr>
        <w:t xml:space="preserve">.  We also </w:t>
      </w:r>
      <w:r w:rsidR="00D869D6" w:rsidRPr="00850467">
        <w:rPr>
          <w:rFonts w:ascii="Arial" w:hAnsi="Arial" w:cs="Arial"/>
        </w:rPr>
        <w:t xml:space="preserve">included the use </w:t>
      </w:r>
      <w:r w:rsidR="000B472A" w:rsidRPr="00850467">
        <w:rPr>
          <w:rFonts w:ascii="Arial" w:hAnsi="Arial" w:cs="Arial"/>
        </w:rPr>
        <w:t>of mechanical ventilation</w:t>
      </w:r>
      <w:r w:rsidR="00D869D6" w:rsidRPr="00850467">
        <w:rPr>
          <w:rFonts w:ascii="Arial" w:hAnsi="Arial" w:cs="Arial"/>
        </w:rPr>
        <w:t>,</w:t>
      </w:r>
      <w:r w:rsidR="000B472A" w:rsidRPr="00850467">
        <w:rPr>
          <w:rFonts w:ascii="Arial" w:hAnsi="Arial" w:cs="Arial"/>
        </w:rPr>
        <w:t xml:space="preserve"> identified </w:t>
      </w:r>
      <w:r w:rsidR="00D869D6" w:rsidRPr="00850467">
        <w:rPr>
          <w:rFonts w:ascii="Arial" w:hAnsi="Arial" w:cs="Arial"/>
        </w:rPr>
        <w:t>by</w:t>
      </w:r>
      <w:r w:rsidR="000B472A" w:rsidRPr="00850467">
        <w:rPr>
          <w:rFonts w:ascii="Arial" w:hAnsi="Arial" w:cs="Arial"/>
        </w:rPr>
        <w:t xml:space="preserve"> the ICD-9 procedure code 967</w:t>
      </w:r>
      <w:r w:rsidR="00D869D6" w:rsidRPr="00850467">
        <w:rPr>
          <w:rFonts w:ascii="Arial" w:hAnsi="Arial" w:cs="Arial"/>
        </w:rPr>
        <w:t>, as a</w:t>
      </w:r>
      <w:r w:rsidR="00C64621" w:rsidRPr="00850467">
        <w:rPr>
          <w:rFonts w:ascii="Arial" w:hAnsi="Arial" w:cs="Arial"/>
        </w:rPr>
        <w:t xml:space="preserve"> marker</w:t>
      </w:r>
      <w:r w:rsidR="00D869D6" w:rsidRPr="00850467">
        <w:rPr>
          <w:rFonts w:ascii="Arial" w:hAnsi="Arial" w:cs="Arial"/>
        </w:rPr>
        <w:t xml:space="preserve"> of </w:t>
      </w:r>
      <w:r w:rsidR="00F03DF6" w:rsidRPr="00850467">
        <w:rPr>
          <w:rFonts w:ascii="Arial" w:hAnsi="Arial" w:cs="Arial"/>
        </w:rPr>
        <w:t>sepsis</w:t>
      </w:r>
      <w:r w:rsidR="00C64621" w:rsidRPr="00850467">
        <w:rPr>
          <w:rFonts w:ascii="Arial" w:hAnsi="Arial" w:cs="Arial"/>
        </w:rPr>
        <w:t xml:space="preserve"> severity</w:t>
      </w:r>
      <w:r w:rsidR="000B472A" w:rsidRPr="00850467">
        <w:rPr>
          <w:rFonts w:ascii="Arial" w:hAnsi="Arial" w:cs="Arial"/>
        </w:rPr>
        <w:t>.</w:t>
      </w:r>
      <w:r w:rsidR="00C64621" w:rsidRPr="00850467">
        <w:rPr>
          <w:rFonts w:ascii="Arial" w:hAnsi="Arial" w:cs="Arial"/>
        </w:rPr>
        <w:t xml:space="preserve">  Whether the patient was treated in an intensive care unit was not recorded in the database.</w:t>
      </w:r>
    </w:p>
    <w:p w14:paraId="3C45E215" w14:textId="012EA60C" w:rsidR="00F819DB" w:rsidRPr="00850467" w:rsidRDefault="000F3090" w:rsidP="00850467">
      <w:pPr>
        <w:spacing w:line="480" w:lineRule="auto"/>
        <w:rPr>
          <w:rFonts w:ascii="Arial" w:hAnsi="Arial" w:cs="Arial"/>
        </w:rPr>
      </w:pPr>
      <w:r w:rsidRPr="00850467">
        <w:rPr>
          <w:rFonts w:ascii="Arial" w:hAnsi="Arial" w:cs="Arial"/>
        </w:rPr>
        <w:tab/>
      </w:r>
      <w:r w:rsidR="00F05FD6">
        <w:rPr>
          <w:rFonts w:ascii="Arial" w:hAnsi="Arial" w:cs="Arial"/>
        </w:rPr>
        <w:t>NIS</w:t>
      </w:r>
      <w:r w:rsidR="00C64621" w:rsidRPr="00850467">
        <w:rPr>
          <w:rFonts w:ascii="Arial" w:hAnsi="Arial" w:cs="Arial"/>
        </w:rPr>
        <w:t xml:space="preserve"> include</w:t>
      </w:r>
      <w:r w:rsidR="00F05FD6">
        <w:rPr>
          <w:rFonts w:ascii="Arial" w:hAnsi="Arial" w:cs="Arial"/>
        </w:rPr>
        <w:t>d</w:t>
      </w:r>
      <w:r w:rsidR="00C64621" w:rsidRPr="00850467">
        <w:rPr>
          <w:rFonts w:ascii="Arial" w:hAnsi="Arial" w:cs="Arial"/>
        </w:rPr>
        <w:t xml:space="preserve"> unique </w:t>
      </w:r>
      <w:r w:rsidR="00F05FD6">
        <w:rPr>
          <w:rFonts w:ascii="Arial" w:hAnsi="Arial" w:cs="Arial"/>
        </w:rPr>
        <w:t xml:space="preserve">hospital </w:t>
      </w:r>
      <w:r w:rsidR="00C64621" w:rsidRPr="00850467">
        <w:rPr>
          <w:rFonts w:ascii="Arial" w:hAnsi="Arial" w:cs="Arial"/>
        </w:rPr>
        <w:t xml:space="preserve">identifiers, but hospitals are anonymous.  </w:t>
      </w:r>
      <w:r w:rsidR="00F05FD6">
        <w:rPr>
          <w:rFonts w:ascii="Arial" w:hAnsi="Arial" w:cs="Arial"/>
        </w:rPr>
        <w:t>H</w:t>
      </w:r>
      <w:r w:rsidR="00F819DB" w:rsidRPr="00850467">
        <w:rPr>
          <w:rFonts w:ascii="Arial" w:hAnsi="Arial" w:cs="Arial"/>
        </w:rPr>
        <w:t xml:space="preserve">ospital characteristics </w:t>
      </w:r>
      <w:r w:rsidR="00E776C3" w:rsidRPr="00850467">
        <w:rPr>
          <w:rFonts w:ascii="Arial" w:hAnsi="Arial" w:cs="Arial"/>
        </w:rPr>
        <w:t xml:space="preserve">included in NIS </w:t>
      </w:r>
      <w:r w:rsidR="00F819DB" w:rsidRPr="00850467">
        <w:rPr>
          <w:rFonts w:ascii="Arial" w:hAnsi="Arial" w:cs="Arial"/>
        </w:rPr>
        <w:t>were hospital size (</w:t>
      </w:r>
      <w:r w:rsidR="00F03DF6" w:rsidRPr="00850467">
        <w:rPr>
          <w:rFonts w:ascii="Arial" w:hAnsi="Arial" w:cs="Arial"/>
        </w:rPr>
        <w:t xml:space="preserve">based on </w:t>
      </w:r>
      <w:r w:rsidR="00F819DB" w:rsidRPr="00850467">
        <w:rPr>
          <w:rFonts w:ascii="Arial" w:hAnsi="Arial" w:cs="Arial"/>
        </w:rPr>
        <w:t>number</w:t>
      </w:r>
      <w:r w:rsidR="00F03DF6" w:rsidRPr="00850467">
        <w:rPr>
          <w:rFonts w:ascii="Arial" w:hAnsi="Arial" w:cs="Arial"/>
        </w:rPr>
        <w:t xml:space="preserve"> of beds</w:t>
      </w:r>
      <w:r w:rsidR="00F819DB" w:rsidRPr="00850467">
        <w:rPr>
          <w:rFonts w:ascii="Arial" w:hAnsi="Arial" w:cs="Arial"/>
        </w:rPr>
        <w:t>), geographic region (</w:t>
      </w:r>
      <w:r w:rsidR="00471A75" w:rsidRPr="00850467">
        <w:rPr>
          <w:rFonts w:ascii="Arial" w:hAnsi="Arial" w:cs="Arial"/>
        </w:rPr>
        <w:t>N</w:t>
      </w:r>
      <w:r w:rsidR="007F03C7" w:rsidRPr="00850467">
        <w:rPr>
          <w:rFonts w:ascii="Arial" w:hAnsi="Arial" w:cs="Arial"/>
        </w:rPr>
        <w:t>orth</w:t>
      </w:r>
      <w:r w:rsidR="00F819DB" w:rsidRPr="00850467">
        <w:rPr>
          <w:rFonts w:ascii="Arial" w:hAnsi="Arial" w:cs="Arial"/>
        </w:rPr>
        <w:t>east</w:t>
      </w:r>
      <w:r w:rsidR="00471A75" w:rsidRPr="00850467">
        <w:rPr>
          <w:rFonts w:ascii="Arial" w:hAnsi="Arial" w:cs="Arial"/>
        </w:rPr>
        <w:t>, M</w:t>
      </w:r>
      <w:r w:rsidR="007F03C7" w:rsidRPr="00850467">
        <w:rPr>
          <w:rFonts w:ascii="Arial" w:hAnsi="Arial" w:cs="Arial"/>
        </w:rPr>
        <w:t>idwest</w:t>
      </w:r>
      <w:r w:rsidR="00F819DB" w:rsidRPr="00850467">
        <w:rPr>
          <w:rFonts w:ascii="Arial" w:hAnsi="Arial" w:cs="Arial"/>
        </w:rPr>
        <w:t>,</w:t>
      </w:r>
      <w:r w:rsidR="00471A75" w:rsidRPr="00850467">
        <w:rPr>
          <w:rFonts w:ascii="Arial" w:hAnsi="Arial" w:cs="Arial"/>
        </w:rPr>
        <w:t xml:space="preserve"> South, West),</w:t>
      </w:r>
      <w:r w:rsidR="00F819DB" w:rsidRPr="00850467">
        <w:rPr>
          <w:rFonts w:ascii="Arial" w:hAnsi="Arial" w:cs="Arial"/>
        </w:rPr>
        <w:t xml:space="preserve"> </w:t>
      </w:r>
      <w:r w:rsidR="00E776C3" w:rsidRPr="00850467">
        <w:rPr>
          <w:rFonts w:ascii="Arial" w:hAnsi="Arial" w:cs="Arial"/>
        </w:rPr>
        <w:t xml:space="preserve">and </w:t>
      </w:r>
      <w:r w:rsidR="00F819DB" w:rsidRPr="00850467">
        <w:rPr>
          <w:rFonts w:ascii="Arial" w:hAnsi="Arial" w:cs="Arial"/>
        </w:rPr>
        <w:t>teaching status</w:t>
      </w:r>
      <w:r w:rsidR="00E776C3" w:rsidRPr="00850467">
        <w:rPr>
          <w:rFonts w:ascii="Arial" w:hAnsi="Arial" w:cs="Arial"/>
        </w:rPr>
        <w:t>.</w:t>
      </w:r>
      <w:r w:rsidR="00F819DB" w:rsidRPr="00850467">
        <w:rPr>
          <w:rFonts w:ascii="Arial" w:hAnsi="Arial" w:cs="Arial"/>
        </w:rPr>
        <w:t xml:space="preserve">  </w:t>
      </w:r>
      <w:r w:rsidR="00E776C3" w:rsidRPr="00850467">
        <w:rPr>
          <w:rFonts w:ascii="Arial" w:hAnsi="Arial" w:cs="Arial"/>
        </w:rPr>
        <w:t xml:space="preserve">Hospital size was reported as small, medium </w:t>
      </w:r>
      <w:r w:rsidR="000156DE">
        <w:rPr>
          <w:rFonts w:ascii="Arial" w:hAnsi="Arial" w:cs="Arial"/>
        </w:rPr>
        <w:t>or</w:t>
      </w:r>
      <w:r w:rsidR="00E776C3" w:rsidRPr="00850467">
        <w:rPr>
          <w:rFonts w:ascii="Arial" w:hAnsi="Arial" w:cs="Arial"/>
        </w:rPr>
        <w:t xml:space="preserve"> large, criteria for which varied depending on the region, location, and year. </w:t>
      </w:r>
      <w:r w:rsidR="00F03DF6" w:rsidRPr="00850467">
        <w:rPr>
          <w:rFonts w:ascii="Arial" w:hAnsi="Arial" w:cs="Arial"/>
        </w:rPr>
        <w:t xml:space="preserve"> </w:t>
      </w:r>
      <w:r w:rsidR="000B472A" w:rsidRPr="00850467">
        <w:rPr>
          <w:rFonts w:ascii="Arial" w:hAnsi="Arial" w:cs="Arial"/>
        </w:rPr>
        <w:t xml:space="preserve">Hospital location and teaching status were </w:t>
      </w:r>
      <w:r w:rsidR="00F03DF6" w:rsidRPr="00850467">
        <w:rPr>
          <w:rFonts w:ascii="Arial" w:hAnsi="Arial" w:cs="Arial"/>
        </w:rPr>
        <w:t>report</w:t>
      </w:r>
      <w:r w:rsidR="000B472A" w:rsidRPr="00850467">
        <w:rPr>
          <w:rFonts w:ascii="Arial" w:hAnsi="Arial" w:cs="Arial"/>
        </w:rPr>
        <w:t xml:space="preserve">ed as urban teaching hospital, urban non-teaching hospital, and rural hospital.  </w:t>
      </w:r>
      <w:r w:rsidR="00F03DF6" w:rsidRPr="00850467">
        <w:rPr>
          <w:rFonts w:ascii="Arial" w:hAnsi="Arial" w:cs="Arial"/>
        </w:rPr>
        <w:t>Additionally, w</w:t>
      </w:r>
      <w:r w:rsidR="00E776C3" w:rsidRPr="00850467">
        <w:rPr>
          <w:rFonts w:ascii="Arial" w:hAnsi="Arial" w:cs="Arial"/>
        </w:rPr>
        <w:t>e defined SLE-h</w:t>
      </w:r>
      <w:r w:rsidR="00F819DB" w:rsidRPr="00850467">
        <w:rPr>
          <w:rFonts w:ascii="Arial" w:hAnsi="Arial" w:cs="Arial"/>
        </w:rPr>
        <w:t xml:space="preserve">igh volume hospitals </w:t>
      </w:r>
      <w:r w:rsidR="00E776C3" w:rsidRPr="00850467">
        <w:rPr>
          <w:rFonts w:ascii="Arial" w:hAnsi="Arial" w:cs="Arial"/>
        </w:rPr>
        <w:t>as</w:t>
      </w:r>
      <w:r w:rsidR="00F819DB" w:rsidRPr="00850467">
        <w:rPr>
          <w:rFonts w:ascii="Arial" w:hAnsi="Arial" w:cs="Arial"/>
        </w:rPr>
        <w:t xml:space="preserve"> those with 50 or more hospitalizations of patients </w:t>
      </w:r>
      <w:r w:rsidR="00E776C3" w:rsidRPr="00850467">
        <w:rPr>
          <w:rFonts w:ascii="Arial" w:hAnsi="Arial" w:cs="Arial"/>
        </w:rPr>
        <w:t xml:space="preserve">with SLE </w:t>
      </w:r>
      <w:r w:rsidR="00F819DB" w:rsidRPr="00850467">
        <w:rPr>
          <w:rFonts w:ascii="Arial" w:hAnsi="Arial" w:cs="Arial"/>
        </w:rPr>
        <w:t xml:space="preserve">per year. </w:t>
      </w:r>
    </w:p>
    <w:p w14:paraId="492D3749" w14:textId="5A0BF343" w:rsidR="00E776C3" w:rsidRPr="00850467" w:rsidRDefault="000F3090" w:rsidP="00850467">
      <w:pPr>
        <w:spacing w:line="480" w:lineRule="auto"/>
        <w:rPr>
          <w:rFonts w:ascii="Arial" w:hAnsi="Arial" w:cs="Arial"/>
        </w:rPr>
      </w:pPr>
      <w:r w:rsidRPr="00850467">
        <w:rPr>
          <w:rFonts w:ascii="Arial" w:hAnsi="Arial" w:cs="Arial"/>
        </w:rPr>
        <w:tab/>
      </w:r>
      <w:r w:rsidR="00F819DB" w:rsidRPr="00850467">
        <w:rPr>
          <w:rFonts w:ascii="Arial" w:hAnsi="Arial" w:cs="Arial"/>
        </w:rPr>
        <w:t xml:space="preserve">The </w:t>
      </w:r>
      <w:r w:rsidR="00E776C3" w:rsidRPr="00850467">
        <w:rPr>
          <w:rFonts w:ascii="Arial" w:hAnsi="Arial" w:cs="Arial"/>
        </w:rPr>
        <w:t>outcome</w:t>
      </w:r>
      <w:r w:rsidR="00F819DB" w:rsidRPr="00850467">
        <w:rPr>
          <w:rFonts w:ascii="Arial" w:hAnsi="Arial" w:cs="Arial"/>
        </w:rPr>
        <w:t xml:space="preserve"> was in-hospital mortality</w:t>
      </w:r>
      <w:r w:rsidR="00E776C3" w:rsidRPr="00850467">
        <w:rPr>
          <w:rFonts w:ascii="Arial" w:hAnsi="Arial" w:cs="Arial"/>
        </w:rPr>
        <w:t>,</w:t>
      </w:r>
      <w:r w:rsidR="00F819DB" w:rsidRPr="00850467">
        <w:rPr>
          <w:rFonts w:ascii="Arial" w:hAnsi="Arial" w:cs="Arial"/>
        </w:rPr>
        <w:t xml:space="preserve"> defined as death </w:t>
      </w:r>
      <w:r w:rsidR="00EC49D7" w:rsidRPr="00850467">
        <w:rPr>
          <w:rFonts w:ascii="Arial" w:hAnsi="Arial" w:cs="Arial"/>
        </w:rPr>
        <w:t xml:space="preserve">from any cause </w:t>
      </w:r>
      <w:r w:rsidR="00F819DB" w:rsidRPr="00850467">
        <w:rPr>
          <w:rFonts w:ascii="Arial" w:hAnsi="Arial" w:cs="Arial"/>
        </w:rPr>
        <w:t xml:space="preserve">during the index hospitalization. </w:t>
      </w:r>
    </w:p>
    <w:p w14:paraId="40C179E5" w14:textId="219B287B" w:rsidR="0072560F" w:rsidRDefault="000F3090" w:rsidP="00850467">
      <w:pPr>
        <w:spacing w:line="480" w:lineRule="auto"/>
        <w:rPr>
          <w:rFonts w:ascii="Arial" w:hAnsi="Arial" w:cs="Arial"/>
        </w:rPr>
      </w:pPr>
      <w:r w:rsidRPr="00850467">
        <w:rPr>
          <w:rFonts w:ascii="Arial" w:hAnsi="Arial" w:cs="Arial"/>
          <w:u w:val="single"/>
        </w:rPr>
        <w:t>Statistical analysis</w:t>
      </w:r>
      <w:r w:rsidR="00F90243">
        <w:rPr>
          <w:rFonts w:ascii="Arial" w:hAnsi="Arial" w:cs="Arial"/>
          <w:u w:val="single"/>
        </w:rPr>
        <w:t>.</w:t>
      </w:r>
      <w:r w:rsidR="00F90243">
        <w:rPr>
          <w:rFonts w:ascii="Arial" w:hAnsi="Arial" w:cs="Arial"/>
        </w:rPr>
        <w:t xml:space="preserve">  </w:t>
      </w:r>
      <w:r w:rsidR="00EC49D7" w:rsidRPr="00850467">
        <w:rPr>
          <w:rFonts w:ascii="Arial" w:hAnsi="Arial" w:cs="Arial"/>
        </w:rPr>
        <w:t xml:space="preserve">The unit of analysis was the hospital.  </w:t>
      </w:r>
      <w:r w:rsidR="0072560F" w:rsidRPr="0072560F">
        <w:rPr>
          <w:rFonts w:ascii="Arial" w:hAnsi="Arial" w:cs="Arial"/>
        </w:rPr>
        <w:t xml:space="preserve">We limited </w:t>
      </w:r>
      <w:r w:rsidR="00D12E66">
        <w:rPr>
          <w:rFonts w:ascii="Arial" w:hAnsi="Arial" w:cs="Arial"/>
        </w:rPr>
        <w:t>the</w:t>
      </w:r>
      <w:r w:rsidR="0072560F" w:rsidRPr="0072560F">
        <w:rPr>
          <w:rFonts w:ascii="Arial" w:hAnsi="Arial" w:cs="Arial"/>
        </w:rPr>
        <w:t xml:space="preserve"> analyses to hospitals that had five or more sepsis-related hospitalizations among patients with SLE.  </w:t>
      </w:r>
      <w:r w:rsidR="00126DE0">
        <w:rPr>
          <w:rFonts w:ascii="Arial" w:hAnsi="Arial" w:cs="Arial"/>
        </w:rPr>
        <w:t xml:space="preserve">This number </w:t>
      </w:r>
      <w:r w:rsidR="00126DE0">
        <w:rPr>
          <w:rFonts w:ascii="Arial" w:hAnsi="Arial" w:cs="Arial"/>
        </w:rPr>
        <w:lastRenderedPageBreak/>
        <w:t xml:space="preserve">represented a balance between </w:t>
      </w:r>
      <w:r w:rsidR="00CA671A">
        <w:rPr>
          <w:rFonts w:ascii="Arial" w:hAnsi="Arial" w:cs="Arial"/>
        </w:rPr>
        <w:t>including</w:t>
      </w:r>
      <w:r w:rsidR="0072560F" w:rsidRPr="0072560F">
        <w:rPr>
          <w:rFonts w:ascii="Arial" w:hAnsi="Arial" w:cs="Arial"/>
        </w:rPr>
        <w:t xml:space="preserve"> a large number of hospitals </w:t>
      </w:r>
      <w:r w:rsidR="00D12E66">
        <w:rPr>
          <w:rFonts w:ascii="Arial" w:hAnsi="Arial" w:cs="Arial"/>
        </w:rPr>
        <w:t>while</w:t>
      </w:r>
      <w:r w:rsidR="0072560F" w:rsidRPr="0072560F">
        <w:rPr>
          <w:rFonts w:ascii="Arial" w:hAnsi="Arial" w:cs="Arial"/>
        </w:rPr>
        <w:t xml:space="preserve"> </w:t>
      </w:r>
      <w:r w:rsidR="00126DE0">
        <w:rPr>
          <w:rFonts w:ascii="Arial" w:hAnsi="Arial" w:cs="Arial"/>
        </w:rPr>
        <w:t xml:space="preserve">also </w:t>
      </w:r>
      <w:r w:rsidR="0072560F" w:rsidRPr="0072560F">
        <w:rPr>
          <w:rFonts w:ascii="Arial" w:hAnsi="Arial" w:cs="Arial"/>
        </w:rPr>
        <w:t xml:space="preserve">not </w:t>
      </w:r>
      <w:r w:rsidR="00B53D1D">
        <w:rPr>
          <w:rFonts w:ascii="Arial" w:hAnsi="Arial" w:cs="Arial"/>
        </w:rPr>
        <w:t xml:space="preserve">characterizing hospitals based </w:t>
      </w:r>
      <w:r w:rsidR="00D12E66">
        <w:rPr>
          <w:rFonts w:ascii="Arial" w:hAnsi="Arial" w:cs="Arial"/>
        </w:rPr>
        <w:t xml:space="preserve">on the outcomes of </w:t>
      </w:r>
      <w:r w:rsidR="00CA671A">
        <w:rPr>
          <w:rFonts w:ascii="Arial" w:hAnsi="Arial" w:cs="Arial"/>
        </w:rPr>
        <w:t>very</w:t>
      </w:r>
      <w:r w:rsidR="00D12E66">
        <w:rPr>
          <w:rFonts w:ascii="Arial" w:hAnsi="Arial" w:cs="Arial"/>
        </w:rPr>
        <w:t xml:space="preserve"> few patients</w:t>
      </w:r>
      <w:r w:rsidR="0072560F" w:rsidRPr="0072560F">
        <w:rPr>
          <w:rFonts w:ascii="Arial" w:hAnsi="Arial" w:cs="Arial"/>
        </w:rPr>
        <w:t xml:space="preserve">.  </w:t>
      </w:r>
    </w:p>
    <w:p w14:paraId="48F9623B" w14:textId="4B59AD19" w:rsidR="0072560F" w:rsidRDefault="0072560F" w:rsidP="00850467">
      <w:pPr>
        <w:spacing w:line="480" w:lineRule="auto"/>
        <w:rPr>
          <w:rFonts w:ascii="Arial" w:hAnsi="Arial" w:cs="Arial"/>
        </w:rPr>
      </w:pPr>
      <w:r>
        <w:rPr>
          <w:rFonts w:ascii="Arial" w:hAnsi="Arial" w:cs="Arial"/>
        </w:rPr>
        <w:tab/>
      </w:r>
      <w:r w:rsidR="00FB32D7">
        <w:rPr>
          <w:rFonts w:ascii="Arial" w:hAnsi="Arial" w:cs="Arial"/>
        </w:rPr>
        <w:t>We computed absolute mortality frequency among patients with SLE for e</w:t>
      </w:r>
      <w:r w:rsidR="00E839EE">
        <w:rPr>
          <w:rFonts w:ascii="Arial" w:hAnsi="Arial" w:cs="Arial"/>
        </w:rPr>
        <w:t xml:space="preserve">ach hospital. We also compared the observed </w:t>
      </w:r>
      <w:r w:rsidR="00FB32D7">
        <w:rPr>
          <w:rFonts w:ascii="Arial" w:hAnsi="Arial" w:cs="Arial"/>
        </w:rPr>
        <w:t>mortality risks among patients with SLE relative to the</w:t>
      </w:r>
      <w:r w:rsidR="00787C4C">
        <w:rPr>
          <w:rFonts w:ascii="Arial" w:hAnsi="Arial" w:cs="Arial"/>
        </w:rPr>
        <w:t>ir</w:t>
      </w:r>
      <w:r w:rsidR="00FB32D7">
        <w:rPr>
          <w:rFonts w:ascii="Arial" w:hAnsi="Arial" w:cs="Arial"/>
        </w:rPr>
        <w:t xml:space="preserve"> </w:t>
      </w:r>
      <w:r w:rsidR="00787C4C">
        <w:rPr>
          <w:rFonts w:ascii="Arial" w:hAnsi="Arial" w:cs="Arial"/>
        </w:rPr>
        <w:t xml:space="preserve">expected </w:t>
      </w:r>
      <w:r w:rsidR="00FB32D7">
        <w:rPr>
          <w:rFonts w:ascii="Arial" w:hAnsi="Arial" w:cs="Arial"/>
        </w:rPr>
        <w:t>mortality risk</w:t>
      </w:r>
      <w:r w:rsidR="00787C4C">
        <w:rPr>
          <w:rFonts w:ascii="Arial" w:hAnsi="Arial" w:cs="Arial"/>
        </w:rPr>
        <w:t>, based on the outcomes of</w:t>
      </w:r>
      <w:r w:rsidR="00FB32D7">
        <w:rPr>
          <w:rFonts w:ascii="Arial" w:hAnsi="Arial" w:cs="Arial"/>
        </w:rPr>
        <w:t xml:space="preserve"> patients without SLE treated for sepsis in the same hospital.  The latter measure provided an assessment of whether patients with SLE had higher, lower, or similar mortality risks to those of other patients at a given hospital.  </w:t>
      </w:r>
      <w:r w:rsidRPr="0072560F">
        <w:rPr>
          <w:rFonts w:ascii="Arial" w:hAnsi="Arial" w:cs="Arial"/>
        </w:rPr>
        <w:t xml:space="preserve">We </w:t>
      </w:r>
      <w:r>
        <w:rPr>
          <w:rFonts w:ascii="Arial" w:hAnsi="Arial" w:cs="Arial"/>
        </w:rPr>
        <w:t xml:space="preserve">first </w:t>
      </w:r>
      <w:r w:rsidRPr="0072560F">
        <w:rPr>
          <w:rFonts w:ascii="Arial" w:hAnsi="Arial" w:cs="Arial"/>
        </w:rPr>
        <w:t>model</w:t>
      </w:r>
      <w:r>
        <w:rPr>
          <w:rFonts w:ascii="Arial" w:hAnsi="Arial" w:cs="Arial"/>
        </w:rPr>
        <w:t>ed</w:t>
      </w:r>
      <w:r w:rsidRPr="0072560F">
        <w:rPr>
          <w:rFonts w:ascii="Arial" w:hAnsi="Arial" w:cs="Arial"/>
        </w:rPr>
        <w:t xml:space="preserve"> the risk of death among the patients</w:t>
      </w:r>
      <w:r>
        <w:rPr>
          <w:rFonts w:ascii="Arial" w:hAnsi="Arial" w:cs="Arial"/>
        </w:rPr>
        <w:t xml:space="preserve"> with sepsis but without SLE,</w:t>
      </w:r>
      <w:r w:rsidRPr="0072560F">
        <w:rPr>
          <w:rFonts w:ascii="Arial" w:hAnsi="Arial" w:cs="Arial"/>
        </w:rPr>
        <w:t xml:space="preserve"> conditional on the admission hospital</w:t>
      </w:r>
      <w:r w:rsidR="00DC43A8">
        <w:rPr>
          <w:rFonts w:ascii="Arial" w:hAnsi="Arial" w:cs="Arial"/>
        </w:rPr>
        <w:t xml:space="preserve"> and using patient-level data on</w:t>
      </w:r>
      <w:r w:rsidRPr="0072560F">
        <w:rPr>
          <w:rFonts w:ascii="Arial" w:hAnsi="Arial" w:cs="Arial"/>
        </w:rPr>
        <w:t xml:space="preserve"> age, </w:t>
      </w:r>
      <w:r>
        <w:rPr>
          <w:rFonts w:ascii="Arial" w:hAnsi="Arial" w:cs="Arial"/>
        </w:rPr>
        <w:t>gender, type of health insurance, Elixhauser score</w:t>
      </w:r>
      <w:r w:rsidRPr="0072560F">
        <w:rPr>
          <w:rFonts w:ascii="Arial" w:hAnsi="Arial" w:cs="Arial"/>
        </w:rPr>
        <w:t xml:space="preserve">, </w:t>
      </w:r>
      <w:r>
        <w:rPr>
          <w:rFonts w:ascii="Arial" w:hAnsi="Arial" w:cs="Arial"/>
        </w:rPr>
        <w:t xml:space="preserve">and </w:t>
      </w:r>
      <w:r w:rsidRPr="0072560F">
        <w:rPr>
          <w:rFonts w:ascii="Arial" w:hAnsi="Arial" w:cs="Arial"/>
        </w:rPr>
        <w:t>ventilator</w:t>
      </w:r>
      <w:r>
        <w:rPr>
          <w:rFonts w:ascii="Arial" w:hAnsi="Arial" w:cs="Arial"/>
        </w:rPr>
        <w:t xml:space="preserve"> use</w:t>
      </w:r>
      <w:r w:rsidR="00126DE0">
        <w:rPr>
          <w:rFonts w:ascii="Arial" w:hAnsi="Arial" w:cs="Arial"/>
        </w:rPr>
        <w:t xml:space="preserve"> </w:t>
      </w:r>
      <w:r w:rsidR="00DC43A8">
        <w:rPr>
          <w:rFonts w:ascii="Arial" w:hAnsi="Arial" w:cs="Arial"/>
        </w:rPr>
        <w:t xml:space="preserve">as covariates </w:t>
      </w:r>
      <w:r w:rsidR="00126DE0">
        <w:rPr>
          <w:rFonts w:ascii="Arial" w:hAnsi="Arial" w:cs="Arial"/>
        </w:rPr>
        <w:t>(modeling details are provided below)</w:t>
      </w:r>
      <w:r w:rsidRPr="0072560F">
        <w:rPr>
          <w:rFonts w:ascii="Arial" w:hAnsi="Arial" w:cs="Arial"/>
        </w:rPr>
        <w:t xml:space="preserve">. </w:t>
      </w:r>
      <w:r>
        <w:rPr>
          <w:rFonts w:ascii="Arial" w:hAnsi="Arial" w:cs="Arial"/>
        </w:rPr>
        <w:t xml:space="preserve"> </w:t>
      </w:r>
      <w:r w:rsidRPr="0072560F">
        <w:rPr>
          <w:rFonts w:ascii="Arial" w:hAnsi="Arial" w:cs="Arial"/>
        </w:rPr>
        <w:t>We then use</w:t>
      </w:r>
      <w:r>
        <w:rPr>
          <w:rFonts w:ascii="Arial" w:hAnsi="Arial" w:cs="Arial"/>
        </w:rPr>
        <w:t>d</w:t>
      </w:r>
      <w:r w:rsidRPr="0072560F">
        <w:rPr>
          <w:rFonts w:ascii="Arial" w:hAnsi="Arial" w:cs="Arial"/>
        </w:rPr>
        <w:t xml:space="preserve"> this model to predict the risk (or probability) of death for each patient</w:t>
      </w:r>
      <w:r>
        <w:rPr>
          <w:rFonts w:ascii="Arial" w:hAnsi="Arial" w:cs="Arial"/>
        </w:rPr>
        <w:t xml:space="preserve"> with SLE and sepsis</w:t>
      </w:r>
      <w:r w:rsidRPr="0072560F">
        <w:rPr>
          <w:rFonts w:ascii="Arial" w:hAnsi="Arial" w:cs="Arial"/>
        </w:rPr>
        <w:t xml:space="preserve"> using the observed covariates for that patient. This give</w:t>
      </w:r>
      <w:r>
        <w:rPr>
          <w:rFonts w:ascii="Arial" w:hAnsi="Arial" w:cs="Arial"/>
        </w:rPr>
        <w:t>s</w:t>
      </w:r>
      <w:r w:rsidRPr="0072560F">
        <w:rPr>
          <w:rFonts w:ascii="Arial" w:hAnsi="Arial" w:cs="Arial"/>
        </w:rPr>
        <w:t xml:space="preserve"> the risk of death for </w:t>
      </w:r>
      <w:r>
        <w:rPr>
          <w:rFonts w:ascii="Arial" w:hAnsi="Arial" w:cs="Arial"/>
        </w:rPr>
        <w:t>each</w:t>
      </w:r>
      <w:r w:rsidRPr="0072560F">
        <w:rPr>
          <w:rFonts w:ascii="Arial" w:hAnsi="Arial" w:cs="Arial"/>
        </w:rPr>
        <w:t xml:space="preserve"> patient </w:t>
      </w:r>
      <w:r w:rsidR="00DC43A8">
        <w:rPr>
          <w:rFonts w:ascii="Arial" w:hAnsi="Arial" w:cs="Arial"/>
        </w:rPr>
        <w:t xml:space="preserve">with SLE </w:t>
      </w:r>
      <w:r w:rsidRPr="0072560F">
        <w:rPr>
          <w:rFonts w:ascii="Arial" w:hAnsi="Arial" w:cs="Arial"/>
        </w:rPr>
        <w:t>under the assumption that they had the same conditional risk</w:t>
      </w:r>
      <w:r w:rsidR="00B53D1D">
        <w:rPr>
          <w:rFonts w:ascii="Arial" w:hAnsi="Arial" w:cs="Arial"/>
        </w:rPr>
        <w:t xml:space="preserve"> of death</w:t>
      </w:r>
      <w:r w:rsidRPr="0072560F">
        <w:rPr>
          <w:rFonts w:ascii="Arial" w:hAnsi="Arial" w:cs="Arial"/>
        </w:rPr>
        <w:t xml:space="preserve"> as patients</w:t>
      </w:r>
      <w:r>
        <w:rPr>
          <w:rFonts w:ascii="Arial" w:hAnsi="Arial" w:cs="Arial"/>
        </w:rPr>
        <w:t xml:space="preserve"> without SLE</w:t>
      </w:r>
      <w:r w:rsidR="00DC43A8">
        <w:rPr>
          <w:rFonts w:ascii="Arial" w:hAnsi="Arial" w:cs="Arial"/>
        </w:rPr>
        <w:t xml:space="preserve"> but with the same age, gender, insurance, Elixhauser score, and ventilator use</w:t>
      </w:r>
      <w:r w:rsidRPr="0072560F">
        <w:rPr>
          <w:rFonts w:ascii="Arial" w:hAnsi="Arial" w:cs="Arial"/>
        </w:rPr>
        <w:t xml:space="preserve">. </w:t>
      </w:r>
      <w:r>
        <w:rPr>
          <w:rFonts w:ascii="Arial" w:hAnsi="Arial" w:cs="Arial"/>
        </w:rPr>
        <w:t xml:space="preserve"> A</w:t>
      </w:r>
      <w:r w:rsidRPr="0072560F">
        <w:rPr>
          <w:rFonts w:ascii="Arial" w:hAnsi="Arial" w:cs="Arial"/>
        </w:rPr>
        <w:t>dd</w:t>
      </w:r>
      <w:r>
        <w:rPr>
          <w:rFonts w:ascii="Arial" w:hAnsi="Arial" w:cs="Arial"/>
        </w:rPr>
        <w:t>ing</w:t>
      </w:r>
      <w:r w:rsidRPr="0072560F">
        <w:rPr>
          <w:rFonts w:ascii="Arial" w:hAnsi="Arial" w:cs="Arial"/>
        </w:rPr>
        <w:t xml:space="preserve"> these predicted probabilities </w:t>
      </w:r>
      <w:r>
        <w:rPr>
          <w:rFonts w:ascii="Arial" w:hAnsi="Arial" w:cs="Arial"/>
        </w:rPr>
        <w:t>for</w:t>
      </w:r>
      <w:r w:rsidRPr="0072560F">
        <w:rPr>
          <w:rFonts w:ascii="Arial" w:hAnsi="Arial" w:cs="Arial"/>
        </w:rPr>
        <w:t xml:space="preserve"> patients in a </w:t>
      </w:r>
      <w:r>
        <w:rPr>
          <w:rFonts w:ascii="Arial" w:hAnsi="Arial" w:cs="Arial"/>
        </w:rPr>
        <w:t xml:space="preserve">given </w:t>
      </w:r>
      <w:r w:rsidRPr="0072560F">
        <w:rPr>
          <w:rFonts w:ascii="Arial" w:hAnsi="Arial" w:cs="Arial"/>
        </w:rPr>
        <w:t>hospital</w:t>
      </w:r>
      <w:r>
        <w:rPr>
          <w:rFonts w:ascii="Arial" w:hAnsi="Arial" w:cs="Arial"/>
        </w:rPr>
        <w:t xml:space="preserve"> gives </w:t>
      </w:r>
      <w:r w:rsidRPr="0072560F">
        <w:rPr>
          <w:rFonts w:ascii="Arial" w:hAnsi="Arial" w:cs="Arial"/>
        </w:rPr>
        <w:t xml:space="preserve">the expected number of deaths (E) among </w:t>
      </w:r>
      <w:r>
        <w:rPr>
          <w:rFonts w:ascii="Arial" w:hAnsi="Arial" w:cs="Arial"/>
        </w:rPr>
        <w:t>p</w:t>
      </w:r>
      <w:r w:rsidRPr="0072560F">
        <w:rPr>
          <w:rFonts w:ascii="Arial" w:hAnsi="Arial" w:cs="Arial"/>
        </w:rPr>
        <w:t>atients</w:t>
      </w:r>
      <w:r>
        <w:rPr>
          <w:rFonts w:ascii="Arial" w:hAnsi="Arial" w:cs="Arial"/>
        </w:rPr>
        <w:t xml:space="preserve"> with SLE</w:t>
      </w:r>
      <w:r w:rsidR="00E839EE">
        <w:rPr>
          <w:rFonts w:ascii="Arial" w:hAnsi="Arial" w:cs="Arial"/>
        </w:rPr>
        <w:t>.</w:t>
      </w:r>
      <w:r w:rsidRPr="0072560F">
        <w:rPr>
          <w:rFonts w:ascii="Arial" w:hAnsi="Arial" w:cs="Arial"/>
        </w:rPr>
        <w:t xml:space="preserve"> </w:t>
      </w:r>
      <w:r>
        <w:rPr>
          <w:rFonts w:ascii="Arial" w:hAnsi="Arial" w:cs="Arial"/>
        </w:rPr>
        <w:t xml:space="preserve"> </w:t>
      </w:r>
      <w:r w:rsidRPr="0072560F">
        <w:rPr>
          <w:rFonts w:ascii="Arial" w:hAnsi="Arial" w:cs="Arial"/>
        </w:rPr>
        <w:t xml:space="preserve">We </w:t>
      </w:r>
      <w:r>
        <w:rPr>
          <w:rFonts w:ascii="Arial" w:hAnsi="Arial" w:cs="Arial"/>
        </w:rPr>
        <w:t>then</w:t>
      </w:r>
      <w:r w:rsidRPr="0072560F">
        <w:rPr>
          <w:rFonts w:ascii="Arial" w:hAnsi="Arial" w:cs="Arial"/>
        </w:rPr>
        <w:t xml:space="preserve"> compare</w:t>
      </w:r>
      <w:r>
        <w:rPr>
          <w:rFonts w:ascii="Arial" w:hAnsi="Arial" w:cs="Arial"/>
        </w:rPr>
        <w:t>d</w:t>
      </w:r>
      <w:r w:rsidRPr="0072560F">
        <w:rPr>
          <w:rFonts w:ascii="Arial" w:hAnsi="Arial" w:cs="Arial"/>
        </w:rPr>
        <w:t xml:space="preserve"> the observed number of deaths (O) among patients</w:t>
      </w:r>
      <w:r w:rsidR="000C1260">
        <w:rPr>
          <w:rFonts w:ascii="Arial" w:hAnsi="Arial" w:cs="Arial"/>
        </w:rPr>
        <w:t xml:space="preserve"> with SLE</w:t>
      </w:r>
      <w:r w:rsidRPr="0072560F">
        <w:rPr>
          <w:rFonts w:ascii="Arial" w:hAnsi="Arial" w:cs="Arial"/>
        </w:rPr>
        <w:t xml:space="preserve"> at </w:t>
      </w:r>
      <w:r w:rsidR="000C1260">
        <w:rPr>
          <w:rFonts w:ascii="Arial" w:hAnsi="Arial" w:cs="Arial"/>
        </w:rPr>
        <w:t>each</w:t>
      </w:r>
      <w:r w:rsidRPr="0072560F">
        <w:rPr>
          <w:rFonts w:ascii="Arial" w:hAnsi="Arial" w:cs="Arial"/>
        </w:rPr>
        <w:t xml:space="preserve"> hospital</w:t>
      </w:r>
      <w:r>
        <w:rPr>
          <w:rFonts w:ascii="Arial" w:hAnsi="Arial" w:cs="Arial"/>
        </w:rPr>
        <w:t xml:space="preserve"> with the expected number of deaths</w:t>
      </w:r>
      <w:r w:rsidRPr="0072560F">
        <w:rPr>
          <w:rFonts w:ascii="Arial" w:hAnsi="Arial" w:cs="Arial"/>
        </w:rPr>
        <w:t xml:space="preserve">. </w:t>
      </w:r>
      <w:r>
        <w:rPr>
          <w:rFonts w:ascii="Arial" w:hAnsi="Arial" w:cs="Arial"/>
        </w:rPr>
        <w:t xml:space="preserve"> </w:t>
      </w:r>
      <w:r w:rsidRPr="0072560F">
        <w:rPr>
          <w:rFonts w:ascii="Arial" w:hAnsi="Arial" w:cs="Arial"/>
        </w:rPr>
        <w:t xml:space="preserve">The O/E ratio is </w:t>
      </w:r>
      <w:r>
        <w:rPr>
          <w:rFonts w:ascii="Arial" w:hAnsi="Arial" w:cs="Arial"/>
        </w:rPr>
        <w:t xml:space="preserve">therefore </w:t>
      </w:r>
      <w:r w:rsidRPr="0072560F">
        <w:rPr>
          <w:rFonts w:ascii="Arial" w:hAnsi="Arial" w:cs="Arial"/>
        </w:rPr>
        <w:t xml:space="preserve">akin </w:t>
      </w:r>
      <w:r w:rsidR="00DC43A8">
        <w:rPr>
          <w:rFonts w:ascii="Arial" w:hAnsi="Arial" w:cs="Arial"/>
        </w:rPr>
        <w:t>to a standardized mortality ratio</w:t>
      </w:r>
      <w:r w:rsidRPr="0072560F">
        <w:rPr>
          <w:rFonts w:ascii="Arial" w:hAnsi="Arial" w:cs="Arial"/>
        </w:rPr>
        <w:t>.</w:t>
      </w:r>
    </w:p>
    <w:p w14:paraId="213C0545" w14:textId="0118B0C6" w:rsidR="00787C4C" w:rsidRDefault="00787C4C" w:rsidP="00787C4C">
      <w:pPr>
        <w:spacing w:line="480" w:lineRule="auto"/>
        <w:rPr>
          <w:rFonts w:ascii="Arial" w:hAnsi="Arial" w:cs="Arial"/>
        </w:rPr>
      </w:pPr>
      <w:r>
        <w:rPr>
          <w:rFonts w:ascii="Arial" w:hAnsi="Arial" w:cs="Arial"/>
        </w:rPr>
        <w:tab/>
        <w:t xml:space="preserve">We used </w:t>
      </w:r>
      <w:commentRangeStart w:id="0"/>
      <w:r>
        <w:rPr>
          <w:rFonts w:ascii="Arial" w:hAnsi="Arial" w:cs="Arial"/>
        </w:rPr>
        <w:t>machine learning metho</w:t>
      </w:r>
      <w:commentRangeEnd w:id="0"/>
      <w:r w:rsidR="005C4C23">
        <w:rPr>
          <w:rStyle w:val="CommentReference"/>
        </w:rPr>
        <w:commentReference w:id="0"/>
      </w:r>
      <w:r>
        <w:rPr>
          <w:rFonts w:ascii="Arial" w:hAnsi="Arial" w:cs="Arial"/>
        </w:rPr>
        <w:t xml:space="preserve">ds to compute the expected number of deaths per hospital among patients with SLE.  </w:t>
      </w:r>
      <w:r w:rsidR="00D12E66">
        <w:rPr>
          <w:rFonts w:ascii="Arial" w:hAnsi="Arial" w:cs="Arial"/>
        </w:rPr>
        <w:t>T</w:t>
      </w:r>
      <w:r w:rsidRPr="00787C4C">
        <w:rPr>
          <w:rFonts w:ascii="Arial" w:hAnsi="Arial" w:cs="Arial"/>
        </w:rPr>
        <w:t>o flexibly model the conditional risk of death, we use the XGBoost algorithm</w:t>
      </w:r>
      <w:r w:rsidR="00D12E66">
        <w:rPr>
          <w:rFonts w:ascii="Arial" w:hAnsi="Arial" w:cs="Arial"/>
        </w:rPr>
        <w:t xml:space="preserve"> [12]</w:t>
      </w:r>
      <w:r w:rsidRPr="00787C4C">
        <w:rPr>
          <w:rFonts w:ascii="Arial" w:hAnsi="Arial" w:cs="Arial"/>
        </w:rPr>
        <w:t>.</w:t>
      </w:r>
      <w:r w:rsidR="004A226E">
        <w:rPr>
          <w:rFonts w:ascii="Arial" w:hAnsi="Arial" w:cs="Arial"/>
        </w:rPr>
        <w:t xml:space="preserve"> </w:t>
      </w:r>
      <w:r w:rsidRPr="00787C4C">
        <w:rPr>
          <w:rFonts w:ascii="Arial" w:hAnsi="Arial" w:cs="Arial"/>
        </w:rPr>
        <w:t xml:space="preserve"> This modern form of </w:t>
      </w:r>
      <w:commentRangeStart w:id="1"/>
      <w:r w:rsidRPr="00787C4C">
        <w:rPr>
          <w:rFonts w:ascii="Arial" w:hAnsi="Arial" w:cs="Arial"/>
        </w:rPr>
        <w:t xml:space="preserve">gradient boosted </w:t>
      </w:r>
      <w:del w:id="2" w:author="Dasgupta, Abhijit (NIH/NIAMS) [C]" w:date="2018-01-31T16:01:00Z">
        <w:r w:rsidR="004A226E" w:rsidDel="00030624">
          <w:rPr>
            <w:rFonts w:ascii="Arial" w:hAnsi="Arial" w:cs="Arial"/>
          </w:rPr>
          <w:delText xml:space="preserve">classification </w:delText>
        </w:r>
      </w:del>
      <w:ins w:id="3" w:author="Dasgupta, Abhijit (NIH/NIAMS) [C]" w:date="2018-01-31T16:01:00Z">
        <w:r w:rsidR="00030624">
          <w:rPr>
            <w:rFonts w:ascii="Arial" w:hAnsi="Arial" w:cs="Arial"/>
          </w:rPr>
          <w:t xml:space="preserve">regression </w:t>
        </w:r>
      </w:ins>
      <w:r w:rsidRPr="00787C4C">
        <w:rPr>
          <w:rFonts w:ascii="Arial" w:hAnsi="Arial" w:cs="Arial"/>
        </w:rPr>
        <w:t xml:space="preserve">trees </w:t>
      </w:r>
      <w:commentRangeEnd w:id="1"/>
      <w:r w:rsidR="005C4C23">
        <w:rPr>
          <w:rStyle w:val="CommentReference"/>
        </w:rPr>
        <w:commentReference w:id="1"/>
      </w:r>
      <w:ins w:id="4" w:author="Dasgupta, Abhijit (NIH/NIAMS) [C]" w:date="2018-01-31T16:02:00Z">
        <w:r w:rsidR="00030624">
          <w:rPr>
            <w:rFonts w:ascii="Arial" w:hAnsi="Arial" w:cs="Arial"/>
          </w:rPr>
          <w:t>uses gradient descent to optimize a loss function (here, the logistic l</w:t>
        </w:r>
      </w:ins>
      <w:ins w:id="5" w:author="Dasgupta, Abhijit (NIH/NIAMS) [C]" w:date="2018-01-31T16:03:00Z">
        <w:r w:rsidR="00030624">
          <w:rPr>
            <w:rFonts w:ascii="Arial" w:hAnsi="Arial" w:cs="Arial"/>
          </w:rPr>
          <w:t xml:space="preserve">oss function), and boosting helps reduce the bias that weak learners </w:t>
        </w:r>
      </w:ins>
      <w:ins w:id="6" w:author="Dasgupta, Abhijit (NIH/NIAMS) [C]" w:date="2018-01-31T16:04:00Z">
        <w:r w:rsidR="00030624">
          <w:rPr>
            <w:rFonts w:ascii="Arial" w:hAnsi="Arial" w:cs="Arial"/>
          </w:rPr>
          <w:t>exhibit while maintaining the low variance characteristics of the weak learners. This method has been shown to produce low bias, low variance predictors on a wide variety of data sets</w:t>
        </w:r>
      </w:ins>
      <w:ins w:id="7" w:author="Dasgupta, Abhijit (NIH/NIAMS) [C]" w:date="2018-01-31T16:05:00Z">
        <w:r w:rsidR="00030624">
          <w:rPr>
            <w:rFonts w:ascii="Arial" w:hAnsi="Arial" w:cs="Arial"/>
          </w:rPr>
          <w:t>, provided it is trained well.</w:t>
        </w:r>
      </w:ins>
      <w:ins w:id="8" w:author="Dasgupta, Abhijit (NIH/NIAMS) [C]" w:date="2018-01-31T16:22:00Z">
        <w:r w:rsidR="00492F80">
          <w:rPr>
            <w:rFonts w:ascii="Arial" w:hAnsi="Arial" w:cs="Arial"/>
          </w:rPr>
          <w:t xml:space="preserve"> Boosted decision trees have been found to </w:t>
        </w:r>
        <w:r w:rsidR="00492F80">
          <w:rPr>
            <w:rFonts w:ascii="Arial" w:hAnsi="Arial" w:cs="Arial"/>
          </w:rPr>
          <w:lastRenderedPageBreak/>
          <w:t xml:space="preserve">work very well in lower-dimensional problems like this one, doing better than a random forest model </w:t>
        </w:r>
        <w:commentRangeStart w:id="9"/>
        <w:r w:rsidR="00492F80">
          <w:rPr>
            <w:rFonts w:ascii="Arial" w:hAnsi="Arial" w:cs="Arial"/>
          </w:rPr>
          <w:t>[ref]</w:t>
        </w:r>
        <w:commentRangeEnd w:id="9"/>
        <w:r w:rsidR="00492F80">
          <w:rPr>
            <w:rStyle w:val="CommentReference"/>
          </w:rPr>
          <w:commentReference w:id="9"/>
        </w:r>
        <w:r w:rsidR="00492F80">
          <w:rPr>
            <w:rFonts w:ascii="Arial" w:hAnsi="Arial" w:cs="Arial"/>
          </w:rPr>
          <w:t>.</w:t>
        </w:r>
      </w:ins>
      <w:ins w:id="10" w:author="Dasgupta, Abhijit (NIH/NIAMS) [C]" w:date="2018-01-31T16:05:00Z">
        <w:r w:rsidR="00030624">
          <w:rPr>
            <w:rFonts w:ascii="Arial" w:hAnsi="Arial" w:cs="Arial"/>
          </w:rPr>
          <w:t xml:space="preserve"> </w:t>
        </w:r>
      </w:ins>
      <w:del w:id="11" w:author="Dasgupta, Abhijit (NIH/NIAMS) [C]" w:date="2018-01-31T16:05:00Z">
        <w:r w:rsidRPr="00787C4C" w:rsidDel="00030624">
          <w:rPr>
            <w:rFonts w:ascii="Arial" w:hAnsi="Arial" w:cs="Arial"/>
          </w:rPr>
          <w:delText xml:space="preserve">allows for </w:delText>
        </w:r>
        <w:r w:rsidRPr="00030624" w:rsidDel="00030624">
          <w:rPr>
            <w:rFonts w:ascii="Arial" w:hAnsi="Arial" w:cs="Arial"/>
            <w:rPrChange w:id="12" w:author="Dasgupta, Abhijit (NIH/NIAMS) [C]" w:date="2018-01-31T16:02:00Z">
              <w:rPr>
                <w:rFonts w:ascii="Arial" w:hAnsi="Arial" w:cs="Arial"/>
              </w:rPr>
            </w:rPrChange>
          </w:rPr>
          <w:delText>regularization as well as stochastic gradient descent methods to reduce the chance of overfitting, a</w:delText>
        </w:r>
        <w:r w:rsidRPr="00787C4C" w:rsidDel="00030624">
          <w:rPr>
            <w:rFonts w:ascii="Arial" w:hAnsi="Arial" w:cs="Arial"/>
          </w:rPr>
          <w:delText>nd u</w:delText>
        </w:r>
        <w:r w:rsidR="00D12E66" w:rsidDel="00030624">
          <w:rPr>
            <w:rFonts w:ascii="Arial" w:hAnsi="Arial" w:cs="Arial"/>
          </w:rPr>
          <w:delText>ses</w:delText>
        </w:r>
        <w:r w:rsidRPr="00787C4C" w:rsidDel="00030624">
          <w:rPr>
            <w:rFonts w:ascii="Arial" w:hAnsi="Arial" w:cs="Arial"/>
          </w:rPr>
          <w:delText xml:space="preserve"> decision trees as the learning engine to allow flexible prediction of the out</w:delText>
        </w:r>
        <w:r w:rsidR="00D12E66" w:rsidDel="00030624">
          <w:rPr>
            <w:rFonts w:ascii="Arial" w:hAnsi="Arial" w:cs="Arial"/>
          </w:rPr>
          <w:delText>c</w:delText>
        </w:r>
        <w:r w:rsidRPr="00787C4C" w:rsidDel="00030624">
          <w:rPr>
            <w:rFonts w:ascii="Arial" w:hAnsi="Arial" w:cs="Arial"/>
          </w:rPr>
          <w:delText xml:space="preserve">ome from heterogeneous responses. </w:delText>
        </w:r>
        <w:r w:rsidR="00B76207" w:rsidDel="00030624">
          <w:rPr>
            <w:rFonts w:ascii="Arial" w:hAnsi="Arial" w:cs="Arial"/>
          </w:rPr>
          <w:delText xml:space="preserve"> </w:delText>
        </w:r>
      </w:del>
      <w:r w:rsidR="00B76207">
        <w:rPr>
          <w:rFonts w:ascii="Arial" w:hAnsi="Arial" w:cs="Arial"/>
        </w:rPr>
        <w:t>To</w:t>
      </w:r>
      <w:r w:rsidRPr="00787C4C">
        <w:rPr>
          <w:rFonts w:ascii="Arial" w:hAnsi="Arial" w:cs="Arial"/>
        </w:rPr>
        <w:t xml:space="preserve"> train the XGBoost model,</w:t>
      </w:r>
      <w:r w:rsidR="00D12E66">
        <w:rPr>
          <w:rFonts w:ascii="Arial" w:hAnsi="Arial" w:cs="Arial"/>
        </w:rPr>
        <w:t xml:space="preserve"> </w:t>
      </w:r>
      <w:r w:rsidRPr="00787C4C">
        <w:rPr>
          <w:rFonts w:ascii="Arial" w:hAnsi="Arial" w:cs="Arial"/>
        </w:rPr>
        <w:t>we use</w:t>
      </w:r>
      <w:r w:rsidR="00B76207">
        <w:rPr>
          <w:rFonts w:ascii="Arial" w:hAnsi="Arial" w:cs="Arial"/>
        </w:rPr>
        <w:t>d</w:t>
      </w:r>
      <w:r w:rsidRPr="00787C4C">
        <w:rPr>
          <w:rFonts w:ascii="Arial" w:hAnsi="Arial" w:cs="Arial"/>
        </w:rPr>
        <w:t xml:space="preserve"> the R package xgboost, </w:t>
      </w:r>
      <w:r w:rsidR="00B76207">
        <w:rPr>
          <w:rFonts w:ascii="Arial" w:hAnsi="Arial" w:cs="Arial"/>
        </w:rPr>
        <w:t>(</w:t>
      </w:r>
      <w:r w:rsidR="004A226E">
        <w:rPr>
          <w:rFonts w:ascii="Arial" w:hAnsi="Arial" w:cs="Arial"/>
        </w:rPr>
        <w:t xml:space="preserve">R </w:t>
      </w:r>
      <w:r w:rsidRPr="00787C4C">
        <w:rPr>
          <w:rFonts w:ascii="Arial" w:hAnsi="Arial" w:cs="Arial"/>
        </w:rPr>
        <w:t>version 3.4</w:t>
      </w:r>
      <w:r w:rsidR="00B76207">
        <w:rPr>
          <w:rFonts w:ascii="Arial" w:hAnsi="Arial" w:cs="Arial"/>
        </w:rPr>
        <w:t>) [13,14]</w:t>
      </w:r>
      <w:r w:rsidRPr="00787C4C">
        <w:rPr>
          <w:rFonts w:ascii="Arial" w:hAnsi="Arial" w:cs="Arial"/>
        </w:rPr>
        <w:t xml:space="preserve">. </w:t>
      </w:r>
      <w:r w:rsidR="000F0B14">
        <w:rPr>
          <w:rFonts w:ascii="Arial" w:hAnsi="Arial" w:cs="Arial"/>
        </w:rPr>
        <w:t xml:space="preserve"> </w:t>
      </w:r>
      <w:r w:rsidRPr="00787C4C">
        <w:rPr>
          <w:rFonts w:ascii="Arial" w:hAnsi="Arial" w:cs="Arial"/>
        </w:rPr>
        <w:t>We train</w:t>
      </w:r>
      <w:r w:rsidR="000F0B14">
        <w:rPr>
          <w:rFonts w:ascii="Arial" w:hAnsi="Arial" w:cs="Arial"/>
        </w:rPr>
        <w:t>ed</w:t>
      </w:r>
      <w:r w:rsidRPr="00787C4C">
        <w:rPr>
          <w:rFonts w:ascii="Arial" w:hAnsi="Arial" w:cs="Arial"/>
        </w:rPr>
        <w:t xml:space="preserve"> this model on patients</w:t>
      </w:r>
      <w:r w:rsidR="000F0B14">
        <w:rPr>
          <w:rFonts w:ascii="Arial" w:hAnsi="Arial" w:cs="Arial"/>
        </w:rPr>
        <w:t xml:space="preserve"> without SLE</w:t>
      </w:r>
      <w:r w:rsidRPr="00787C4C">
        <w:rPr>
          <w:rFonts w:ascii="Arial" w:hAnsi="Arial" w:cs="Arial"/>
        </w:rPr>
        <w:t xml:space="preserve">, </w:t>
      </w:r>
      <w:r w:rsidR="000F0B14">
        <w:rPr>
          <w:rFonts w:ascii="Arial" w:hAnsi="Arial" w:cs="Arial"/>
        </w:rPr>
        <w:t>wit</w:t>
      </w:r>
      <w:r w:rsidR="004A553E">
        <w:rPr>
          <w:rFonts w:ascii="Arial" w:hAnsi="Arial" w:cs="Arial"/>
        </w:rPr>
        <w:t>h</w:t>
      </w:r>
      <w:r w:rsidRPr="00787C4C">
        <w:rPr>
          <w:rFonts w:ascii="Arial" w:hAnsi="Arial" w:cs="Arial"/>
        </w:rPr>
        <w:t xml:space="preserve"> 5-fold cross-validation (using the R package caret)</w:t>
      </w:r>
      <w:r w:rsidR="000F0B14">
        <w:rPr>
          <w:rFonts w:ascii="Arial" w:hAnsi="Arial" w:cs="Arial"/>
        </w:rPr>
        <w:t xml:space="preserve"> [15]</w:t>
      </w:r>
      <w:ins w:id="13" w:author="Dasgupta, Abhijit (NIH/NIAMS) [C]" w:date="2018-01-31T16:28:00Z">
        <w:r w:rsidR="00492F80">
          <w:rPr>
            <w:rFonts w:ascii="Arial" w:hAnsi="Arial" w:cs="Arial"/>
          </w:rPr>
          <w:t xml:space="preserve"> to find optimal tuning parameters of our model using a grid search as implemented in the package</w:t>
        </w:r>
      </w:ins>
      <w:r w:rsidRPr="00787C4C">
        <w:rPr>
          <w:rFonts w:ascii="Arial" w:hAnsi="Arial" w:cs="Arial"/>
        </w:rPr>
        <w:t xml:space="preserve">. </w:t>
      </w:r>
      <w:r w:rsidR="004B4512">
        <w:rPr>
          <w:rFonts w:ascii="Arial" w:hAnsi="Arial" w:cs="Arial"/>
        </w:rPr>
        <w:t xml:space="preserve"> </w:t>
      </w:r>
      <w:r w:rsidRPr="00787C4C">
        <w:rPr>
          <w:rFonts w:ascii="Arial" w:hAnsi="Arial" w:cs="Arial"/>
        </w:rPr>
        <w:t xml:space="preserve">Our optimal trained model achieved a cross-validated average </w:t>
      </w:r>
      <w:r w:rsidR="004B4512">
        <w:rPr>
          <w:rFonts w:ascii="Arial" w:hAnsi="Arial" w:cs="Arial"/>
        </w:rPr>
        <w:t>area under the curve</w:t>
      </w:r>
      <w:r w:rsidRPr="00787C4C">
        <w:rPr>
          <w:rFonts w:ascii="Arial" w:hAnsi="Arial" w:cs="Arial"/>
        </w:rPr>
        <w:t xml:space="preserve"> of 0.86</w:t>
      </w:r>
      <w:r w:rsidR="004B4512">
        <w:rPr>
          <w:rFonts w:ascii="Arial" w:hAnsi="Arial" w:cs="Arial"/>
        </w:rPr>
        <w:t>, indicating excellent discrimination</w:t>
      </w:r>
      <w:r w:rsidRPr="00787C4C">
        <w:rPr>
          <w:rFonts w:ascii="Arial" w:hAnsi="Arial" w:cs="Arial"/>
        </w:rPr>
        <w:t>.</w:t>
      </w:r>
      <w:r w:rsidR="004B4512">
        <w:rPr>
          <w:rFonts w:ascii="Arial" w:hAnsi="Arial" w:cs="Arial"/>
        </w:rPr>
        <w:t xml:space="preserve">  </w:t>
      </w:r>
      <w:r w:rsidR="00DC43A8">
        <w:rPr>
          <w:rFonts w:ascii="Arial" w:hAnsi="Arial" w:cs="Arial"/>
        </w:rPr>
        <w:t>Predicted m</w:t>
      </w:r>
      <w:r w:rsidR="00E839EE">
        <w:rPr>
          <w:rFonts w:ascii="Arial" w:hAnsi="Arial" w:cs="Arial"/>
        </w:rPr>
        <w:t>ortality</w:t>
      </w:r>
      <w:r w:rsidR="00DC43A8">
        <w:rPr>
          <w:rFonts w:ascii="Arial" w:hAnsi="Arial" w:cs="Arial"/>
        </w:rPr>
        <w:t>,</w:t>
      </w:r>
      <w:r w:rsidR="00E839EE">
        <w:rPr>
          <w:rFonts w:ascii="Arial" w:hAnsi="Arial" w:cs="Arial"/>
        </w:rPr>
        <w:t xml:space="preserve"> </w:t>
      </w:r>
      <w:r w:rsidR="00DC43A8">
        <w:rPr>
          <w:rFonts w:ascii="Arial" w:hAnsi="Arial" w:cs="Arial"/>
        </w:rPr>
        <w:t>based on</w:t>
      </w:r>
      <w:r w:rsidR="00E839EE">
        <w:rPr>
          <w:rFonts w:ascii="Arial" w:hAnsi="Arial" w:cs="Arial"/>
        </w:rPr>
        <w:t xml:space="preserve"> the model</w:t>
      </w:r>
      <w:r w:rsidR="00DC43A8">
        <w:rPr>
          <w:rFonts w:ascii="Arial" w:hAnsi="Arial" w:cs="Arial"/>
        </w:rPr>
        <w:t>,</w:t>
      </w:r>
      <w:r w:rsidR="00E839EE">
        <w:rPr>
          <w:rFonts w:ascii="Arial" w:hAnsi="Arial" w:cs="Arial"/>
        </w:rPr>
        <w:t xml:space="preserve"> </w:t>
      </w:r>
      <w:r w:rsidR="004B4512">
        <w:rPr>
          <w:rFonts w:ascii="Arial" w:hAnsi="Arial" w:cs="Arial"/>
        </w:rPr>
        <w:t>fit the observed data well (Supplement).</w:t>
      </w:r>
      <w:r w:rsidRPr="00787C4C">
        <w:rPr>
          <w:rFonts w:ascii="Arial" w:hAnsi="Arial" w:cs="Arial"/>
        </w:rPr>
        <w:t xml:space="preserve"> </w:t>
      </w:r>
      <w:r w:rsidR="004B4512">
        <w:rPr>
          <w:rFonts w:ascii="Arial" w:hAnsi="Arial" w:cs="Arial"/>
        </w:rPr>
        <w:t xml:space="preserve"> </w:t>
      </w:r>
      <w:r w:rsidRPr="00787C4C">
        <w:rPr>
          <w:rFonts w:ascii="Arial" w:hAnsi="Arial" w:cs="Arial"/>
        </w:rPr>
        <w:t>We then use this trained model to scor</w:t>
      </w:r>
      <w:r w:rsidR="004A553E">
        <w:rPr>
          <w:rFonts w:ascii="Arial" w:hAnsi="Arial" w:cs="Arial"/>
        </w:rPr>
        <w:t>e</w:t>
      </w:r>
      <w:r w:rsidRPr="00787C4C">
        <w:rPr>
          <w:rFonts w:ascii="Arial" w:hAnsi="Arial" w:cs="Arial"/>
        </w:rPr>
        <w:t xml:space="preserve"> each patient to get </w:t>
      </w:r>
      <w:r w:rsidR="004B4512">
        <w:rPr>
          <w:rFonts w:ascii="Arial" w:hAnsi="Arial" w:cs="Arial"/>
        </w:rPr>
        <w:t>their</w:t>
      </w:r>
      <w:r w:rsidRPr="00787C4C">
        <w:rPr>
          <w:rFonts w:ascii="Arial" w:hAnsi="Arial" w:cs="Arial"/>
        </w:rPr>
        <w:t xml:space="preserve"> predicted probability of death. </w:t>
      </w:r>
      <w:r w:rsidR="004B4512">
        <w:rPr>
          <w:rFonts w:ascii="Arial" w:hAnsi="Arial" w:cs="Arial"/>
        </w:rPr>
        <w:t xml:space="preserve"> </w:t>
      </w:r>
      <w:r w:rsidRPr="00787C4C">
        <w:rPr>
          <w:rFonts w:ascii="Arial" w:hAnsi="Arial" w:cs="Arial"/>
        </w:rPr>
        <w:t>Within hospital</w:t>
      </w:r>
      <w:r w:rsidR="004B4512">
        <w:rPr>
          <w:rFonts w:ascii="Arial" w:hAnsi="Arial" w:cs="Arial"/>
        </w:rPr>
        <w:t>s</w:t>
      </w:r>
      <w:r w:rsidRPr="00787C4C">
        <w:rPr>
          <w:rFonts w:ascii="Arial" w:hAnsi="Arial" w:cs="Arial"/>
        </w:rPr>
        <w:t>, we then add</w:t>
      </w:r>
      <w:r w:rsidR="004B4512">
        <w:rPr>
          <w:rFonts w:ascii="Arial" w:hAnsi="Arial" w:cs="Arial"/>
        </w:rPr>
        <w:t>ed</w:t>
      </w:r>
      <w:r w:rsidRPr="00787C4C">
        <w:rPr>
          <w:rFonts w:ascii="Arial" w:hAnsi="Arial" w:cs="Arial"/>
        </w:rPr>
        <w:t xml:space="preserve"> these predicted probabilities to obtain the expected number of deaths. </w:t>
      </w:r>
      <w:r w:rsidR="004B4512">
        <w:rPr>
          <w:rFonts w:ascii="Arial" w:hAnsi="Arial" w:cs="Arial"/>
        </w:rPr>
        <w:t xml:space="preserve"> </w:t>
      </w:r>
      <w:r w:rsidRPr="00787C4C">
        <w:rPr>
          <w:rFonts w:ascii="Arial" w:hAnsi="Arial" w:cs="Arial"/>
        </w:rPr>
        <w:t>Finally, we compare</w:t>
      </w:r>
      <w:r w:rsidR="004A553E">
        <w:rPr>
          <w:rFonts w:ascii="Arial" w:hAnsi="Arial" w:cs="Arial"/>
        </w:rPr>
        <w:t>d</w:t>
      </w:r>
      <w:r w:rsidRPr="00787C4C">
        <w:rPr>
          <w:rFonts w:ascii="Arial" w:hAnsi="Arial" w:cs="Arial"/>
        </w:rPr>
        <w:t xml:space="preserve"> the observed number of deaths per hospital with the expected number of deaths</w:t>
      </w:r>
      <w:r w:rsidR="004B4512">
        <w:rPr>
          <w:rFonts w:ascii="Arial" w:hAnsi="Arial" w:cs="Arial"/>
        </w:rPr>
        <w:t xml:space="preserve"> (O/E ratio)</w:t>
      </w:r>
      <w:r w:rsidRPr="00787C4C">
        <w:rPr>
          <w:rFonts w:ascii="Arial" w:hAnsi="Arial" w:cs="Arial"/>
        </w:rPr>
        <w:t xml:space="preserve"> under the model. </w:t>
      </w:r>
      <w:r w:rsidR="004A553E">
        <w:rPr>
          <w:rFonts w:ascii="Arial" w:hAnsi="Arial" w:cs="Arial"/>
        </w:rPr>
        <w:t xml:space="preserve"> </w:t>
      </w:r>
      <w:r w:rsidR="004B4512">
        <w:rPr>
          <w:rFonts w:ascii="Arial" w:hAnsi="Arial" w:cs="Arial"/>
        </w:rPr>
        <w:t>T</w:t>
      </w:r>
      <w:r w:rsidRPr="00787C4C">
        <w:rPr>
          <w:rFonts w:ascii="Arial" w:hAnsi="Arial" w:cs="Arial"/>
        </w:rPr>
        <w:t xml:space="preserve">he expected conditional probabilities of death use information across all hospitals and patients through the XGBoost model. </w:t>
      </w:r>
      <w:r w:rsidR="004B4512">
        <w:rPr>
          <w:rFonts w:ascii="Arial" w:hAnsi="Arial" w:cs="Arial"/>
        </w:rPr>
        <w:t xml:space="preserve"> </w:t>
      </w:r>
      <w:r w:rsidR="00F2209E" w:rsidRPr="00F2209E">
        <w:rPr>
          <w:rFonts w:ascii="Arial" w:hAnsi="Arial" w:cs="Arial"/>
        </w:rPr>
        <w:t xml:space="preserve">An O/E ratio of 1.0 </w:t>
      </w:r>
      <w:r w:rsidR="00DC43A8">
        <w:rPr>
          <w:rFonts w:ascii="Arial" w:hAnsi="Arial" w:cs="Arial"/>
        </w:rPr>
        <w:t>i</w:t>
      </w:r>
      <w:r w:rsidR="00F2209E" w:rsidRPr="00F2209E">
        <w:rPr>
          <w:rFonts w:ascii="Arial" w:hAnsi="Arial" w:cs="Arial"/>
        </w:rPr>
        <w:t>ndicate</w:t>
      </w:r>
      <w:r w:rsidR="00DC43A8">
        <w:rPr>
          <w:rFonts w:ascii="Arial" w:hAnsi="Arial" w:cs="Arial"/>
        </w:rPr>
        <w:t>s</w:t>
      </w:r>
      <w:r w:rsidR="00F2209E" w:rsidRPr="00F2209E">
        <w:rPr>
          <w:rFonts w:ascii="Arial" w:hAnsi="Arial" w:cs="Arial"/>
        </w:rPr>
        <w:t xml:space="preserve"> that the observed mortality among patients with SLE and sepsis was the same as that predicted for patients with the same covariate set, given the outcomes of patients without SLE.  </w:t>
      </w:r>
      <w:r w:rsidR="00F2209E">
        <w:rPr>
          <w:rFonts w:ascii="Arial" w:hAnsi="Arial" w:cs="Arial"/>
        </w:rPr>
        <w:t xml:space="preserve">We chose an O/E </w:t>
      </w:r>
      <w:r w:rsidR="00DC43A8">
        <w:rPr>
          <w:rFonts w:ascii="Arial" w:hAnsi="Arial" w:cs="Arial"/>
        </w:rPr>
        <w:t xml:space="preserve">ratio </w:t>
      </w:r>
      <w:r w:rsidR="00F2209E">
        <w:rPr>
          <w:rFonts w:ascii="Arial" w:hAnsi="Arial" w:cs="Arial"/>
        </w:rPr>
        <w:t xml:space="preserve">of 2.0 (i.e. twice the predicted mortality) to indicate hospitals that had excess mortality among patients with SLE </w:t>
      </w:r>
      <w:r w:rsidR="00213531">
        <w:rPr>
          <w:rFonts w:ascii="Arial" w:hAnsi="Arial" w:cs="Arial"/>
        </w:rPr>
        <w:t xml:space="preserve">admitted with </w:t>
      </w:r>
      <w:r w:rsidR="00F2209E">
        <w:rPr>
          <w:rFonts w:ascii="Arial" w:hAnsi="Arial" w:cs="Arial"/>
        </w:rPr>
        <w:t xml:space="preserve">sepsis.  </w:t>
      </w:r>
      <w:r w:rsidR="004A226E">
        <w:rPr>
          <w:rFonts w:ascii="Arial" w:hAnsi="Arial" w:cs="Arial"/>
        </w:rPr>
        <w:t>B</w:t>
      </w:r>
      <w:r w:rsidR="004B4512">
        <w:rPr>
          <w:rFonts w:ascii="Arial" w:hAnsi="Arial" w:cs="Arial"/>
        </w:rPr>
        <w:t xml:space="preserve">ecause </w:t>
      </w:r>
      <w:r w:rsidRPr="00787C4C">
        <w:rPr>
          <w:rFonts w:ascii="Arial" w:hAnsi="Arial" w:cs="Arial"/>
        </w:rPr>
        <w:t xml:space="preserve">our analysis </w:t>
      </w:r>
      <w:r w:rsidR="004A226E">
        <w:rPr>
          <w:rFonts w:ascii="Arial" w:hAnsi="Arial" w:cs="Arial"/>
        </w:rPr>
        <w:t>wa</w:t>
      </w:r>
      <w:r w:rsidRPr="00787C4C">
        <w:rPr>
          <w:rFonts w:ascii="Arial" w:hAnsi="Arial" w:cs="Arial"/>
        </w:rPr>
        <w:t xml:space="preserve">s conditional on </w:t>
      </w:r>
      <w:r w:rsidR="00AC34DC">
        <w:rPr>
          <w:rFonts w:ascii="Arial" w:hAnsi="Arial" w:cs="Arial"/>
        </w:rPr>
        <w:t xml:space="preserve">the </w:t>
      </w:r>
      <w:r w:rsidRPr="00787C4C">
        <w:rPr>
          <w:rFonts w:ascii="Arial" w:hAnsi="Arial" w:cs="Arial"/>
        </w:rPr>
        <w:t>hospital</w:t>
      </w:r>
      <w:r w:rsidR="004B4512">
        <w:rPr>
          <w:rFonts w:ascii="Arial" w:hAnsi="Arial" w:cs="Arial"/>
        </w:rPr>
        <w:t xml:space="preserve">, </w:t>
      </w:r>
      <w:r w:rsidRPr="00787C4C">
        <w:rPr>
          <w:rFonts w:ascii="Arial" w:hAnsi="Arial" w:cs="Arial"/>
        </w:rPr>
        <w:t>we d</w:t>
      </w:r>
      <w:r w:rsidR="00AC34DC">
        <w:rPr>
          <w:rFonts w:ascii="Arial" w:hAnsi="Arial" w:cs="Arial"/>
        </w:rPr>
        <w:t>id</w:t>
      </w:r>
      <w:r w:rsidRPr="00787C4C">
        <w:rPr>
          <w:rFonts w:ascii="Arial" w:hAnsi="Arial" w:cs="Arial"/>
        </w:rPr>
        <w:t xml:space="preserve"> not use </w:t>
      </w:r>
      <w:r w:rsidR="00AC34DC">
        <w:rPr>
          <w:rFonts w:ascii="Arial" w:hAnsi="Arial" w:cs="Arial"/>
        </w:rPr>
        <w:t xml:space="preserve">NIS </w:t>
      </w:r>
      <w:r w:rsidRPr="00787C4C">
        <w:rPr>
          <w:rFonts w:ascii="Arial" w:hAnsi="Arial" w:cs="Arial"/>
        </w:rPr>
        <w:t>sampling weights in our modeling.</w:t>
      </w:r>
    </w:p>
    <w:p w14:paraId="36AE2A9F" w14:textId="65A80536" w:rsidR="005F5D5A" w:rsidRDefault="00F2209E" w:rsidP="00787C4C">
      <w:pPr>
        <w:spacing w:line="480" w:lineRule="auto"/>
        <w:rPr>
          <w:rFonts w:ascii="Arial" w:hAnsi="Arial" w:cs="Arial"/>
        </w:rPr>
      </w:pPr>
      <w:r>
        <w:rPr>
          <w:rFonts w:ascii="Arial" w:hAnsi="Arial" w:cs="Arial"/>
        </w:rPr>
        <w:tab/>
      </w:r>
      <w:r w:rsidR="00E839EE">
        <w:rPr>
          <w:rFonts w:ascii="Arial" w:hAnsi="Arial" w:cs="Arial"/>
        </w:rPr>
        <w:t xml:space="preserve">We used classification and regression trees to </w:t>
      </w:r>
      <w:r w:rsidR="005F5D5A">
        <w:rPr>
          <w:rFonts w:ascii="Arial" w:hAnsi="Arial" w:cs="Arial"/>
        </w:rPr>
        <w:t>identify the characteristics of hospital subsets with poor</w:t>
      </w:r>
      <w:r w:rsidR="006509B8">
        <w:rPr>
          <w:rFonts w:ascii="Arial" w:hAnsi="Arial" w:cs="Arial"/>
        </w:rPr>
        <w:t xml:space="preserve"> relative SLE mortality</w:t>
      </w:r>
      <w:r w:rsidR="005F5D5A">
        <w:rPr>
          <w:rFonts w:ascii="Arial" w:hAnsi="Arial" w:cs="Arial"/>
        </w:rPr>
        <w:t xml:space="preserve"> (O/E </w:t>
      </w:r>
      <w:r w:rsidR="006509B8">
        <w:rPr>
          <w:rFonts w:ascii="Arial" w:hAnsi="Arial" w:cs="Arial"/>
        </w:rPr>
        <w:t>≥</w:t>
      </w:r>
      <w:r w:rsidR="005F5D5A">
        <w:rPr>
          <w:rFonts w:ascii="Arial" w:hAnsi="Arial" w:cs="Arial"/>
        </w:rPr>
        <w:t xml:space="preserve"> 2.0).  Candidate characteristics were hospital location/teaching status, size, region, and SLE volume.</w:t>
      </w:r>
    </w:p>
    <w:p w14:paraId="53193170" w14:textId="308DDA5E" w:rsidR="00AC34DC" w:rsidRPr="00787C4C" w:rsidRDefault="005F5D5A" w:rsidP="00787C4C">
      <w:pPr>
        <w:spacing w:line="480" w:lineRule="auto"/>
        <w:rPr>
          <w:rFonts w:ascii="Arial" w:hAnsi="Arial" w:cs="Arial"/>
        </w:rPr>
      </w:pPr>
      <w:r>
        <w:rPr>
          <w:rFonts w:ascii="Arial" w:hAnsi="Arial" w:cs="Arial"/>
        </w:rPr>
        <w:t xml:space="preserve"> </w:t>
      </w:r>
    </w:p>
    <w:p w14:paraId="77CADADA" w14:textId="2E889703" w:rsidR="00A848A8" w:rsidRPr="00F90243" w:rsidRDefault="00F90243" w:rsidP="00850467">
      <w:pPr>
        <w:spacing w:line="480" w:lineRule="auto"/>
        <w:rPr>
          <w:rFonts w:ascii="Arial" w:hAnsi="Arial" w:cs="Arial"/>
        </w:rPr>
      </w:pPr>
      <w:r w:rsidRPr="00F90243">
        <w:rPr>
          <w:rFonts w:ascii="Arial" w:hAnsi="Arial" w:cs="Arial"/>
        </w:rPr>
        <w:t xml:space="preserve">RESULTS </w:t>
      </w:r>
    </w:p>
    <w:p w14:paraId="374B1A84" w14:textId="62320D0B" w:rsidR="00AE2976" w:rsidRDefault="00854C66" w:rsidP="00850467">
      <w:pPr>
        <w:spacing w:line="480" w:lineRule="auto"/>
        <w:rPr>
          <w:rFonts w:ascii="Arial" w:hAnsi="Arial" w:cs="Arial"/>
        </w:rPr>
      </w:pPr>
      <w:r>
        <w:rPr>
          <w:rFonts w:ascii="Arial" w:hAnsi="Arial" w:cs="Arial"/>
        </w:rPr>
        <w:tab/>
      </w:r>
      <w:r w:rsidR="008C5159" w:rsidRPr="00850467">
        <w:rPr>
          <w:rFonts w:ascii="Arial" w:hAnsi="Arial" w:cs="Arial"/>
        </w:rPr>
        <w:t>We analyzed data</w:t>
      </w:r>
      <w:r w:rsidR="00FD74BF" w:rsidRPr="00850467">
        <w:rPr>
          <w:rFonts w:ascii="Arial" w:hAnsi="Arial" w:cs="Arial"/>
        </w:rPr>
        <w:t xml:space="preserve"> from </w:t>
      </w:r>
      <w:r w:rsidR="00571965" w:rsidRPr="00AE2976">
        <w:rPr>
          <w:rFonts w:ascii="Arial" w:hAnsi="Arial" w:cs="Arial"/>
          <w:highlight w:val="yellow"/>
        </w:rPr>
        <w:t>42</w:t>
      </w:r>
      <w:r w:rsidR="00FC2383">
        <w:rPr>
          <w:rFonts w:ascii="Arial" w:hAnsi="Arial" w:cs="Arial"/>
        </w:rPr>
        <w:t>3</w:t>
      </w:r>
      <w:r w:rsidR="00571965">
        <w:rPr>
          <w:rFonts w:ascii="Arial" w:hAnsi="Arial" w:cs="Arial"/>
        </w:rPr>
        <w:t xml:space="preserve"> hospitals that included </w:t>
      </w:r>
      <w:r w:rsidR="0075406C" w:rsidRPr="00AE2976">
        <w:rPr>
          <w:rFonts w:ascii="Arial" w:hAnsi="Arial" w:cs="Arial"/>
          <w:highlight w:val="yellow"/>
        </w:rPr>
        <w:t>4001</w:t>
      </w:r>
      <w:r w:rsidR="0075406C" w:rsidRPr="00850467">
        <w:rPr>
          <w:rFonts w:ascii="Arial" w:hAnsi="Arial" w:cs="Arial"/>
        </w:rPr>
        <w:t xml:space="preserve"> </w:t>
      </w:r>
      <w:r w:rsidR="00571965">
        <w:rPr>
          <w:rFonts w:ascii="Arial" w:hAnsi="Arial" w:cs="Arial"/>
        </w:rPr>
        <w:t xml:space="preserve">hospitalizations of patients with SLE and </w:t>
      </w:r>
      <w:r w:rsidR="0075406C" w:rsidRPr="00850467">
        <w:rPr>
          <w:rFonts w:ascii="Arial" w:hAnsi="Arial" w:cs="Arial"/>
        </w:rPr>
        <w:t>sepsis</w:t>
      </w:r>
      <w:r w:rsidR="00571965">
        <w:rPr>
          <w:rFonts w:ascii="Arial" w:hAnsi="Arial" w:cs="Arial"/>
        </w:rPr>
        <w:t xml:space="preserve"> and </w:t>
      </w:r>
      <w:ins w:id="14" w:author="Dasgupta, Abhijit (NIH/NIAMS) [C]" w:date="2018-01-31T16:30:00Z">
        <w:r w:rsidR="00583B6C">
          <w:rPr>
            <w:rFonts w:ascii="Arial" w:hAnsi="Arial" w:cs="Arial"/>
            <w:highlight w:val="yellow"/>
          </w:rPr>
          <w:t>202,888</w:t>
        </w:r>
      </w:ins>
      <w:del w:id="15" w:author="Dasgupta, Abhijit (NIH/NIAMS) [C]" w:date="2018-01-31T16:30:00Z">
        <w:r w:rsidR="00571965" w:rsidRPr="00AE2976" w:rsidDel="00583B6C">
          <w:rPr>
            <w:rFonts w:ascii="Arial" w:hAnsi="Arial" w:cs="Arial"/>
            <w:highlight w:val="yellow"/>
          </w:rPr>
          <w:delText>X</w:delText>
        </w:r>
      </w:del>
      <w:r w:rsidR="00571965">
        <w:rPr>
          <w:rFonts w:ascii="Arial" w:hAnsi="Arial" w:cs="Arial"/>
        </w:rPr>
        <w:t xml:space="preserve"> hospitalizations of patients with sepsis without SLE. </w:t>
      </w:r>
      <w:r w:rsidR="00F937FD" w:rsidRPr="00F937FD">
        <w:rPr>
          <w:rFonts w:ascii="Arial" w:hAnsi="Arial" w:cs="Arial"/>
        </w:rPr>
        <w:t xml:space="preserve">The number </w:t>
      </w:r>
      <w:r w:rsidR="00F937FD" w:rsidRPr="00F937FD">
        <w:rPr>
          <w:rFonts w:ascii="Arial" w:hAnsi="Arial" w:cs="Arial"/>
        </w:rPr>
        <w:lastRenderedPageBreak/>
        <w:t xml:space="preserve">of SLE patients per hospital ranged from 5 to </w:t>
      </w:r>
      <w:ins w:id="16" w:author="Dasgupta, Abhijit (NIH/NIAMS) [C]" w:date="2018-01-31T16:33:00Z">
        <w:r w:rsidR="00583B6C">
          <w:rPr>
            <w:rFonts w:ascii="Arial" w:hAnsi="Arial" w:cs="Arial"/>
            <w:highlight w:val="yellow"/>
          </w:rPr>
          <w:t>66</w:t>
        </w:r>
      </w:ins>
      <w:del w:id="17" w:author="Dasgupta, Abhijit (NIH/NIAMS) [C]" w:date="2018-01-31T16:33:00Z">
        <w:r w:rsidR="00F937FD" w:rsidRPr="00F937FD" w:rsidDel="00583B6C">
          <w:rPr>
            <w:rFonts w:ascii="Arial" w:hAnsi="Arial" w:cs="Arial"/>
            <w:highlight w:val="yellow"/>
          </w:rPr>
          <w:delText>X</w:delText>
        </w:r>
      </w:del>
      <w:r w:rsidR="00F937FD" w:rsidRPr="00F937FD">
        <w:rPr>
          <w:rFonts w:ascii="Arial" w:hAnsi="Arial" w:cs="Arial"/>
        </w:rPr>
        <w:t xml:space="preserve">.  </w:t>
      </w:r>
      <w:r w:rsidR="00AE2976" w:rsidRPr="00AE2976">
        <w:rPr>
          <w:rFonts w:ascii="Arial" w:hAnsi="Arial" w:cs="Arial"/>
        </w:rPr>
        <w:t>Patient characteristics are shown in Table 1.</w:t>
      </w:r>
      <w:r w:rsidR="00571965">
        <w:rPr>
          <w:rFonts w:ascii="Arial" w:hAnsi="Arial" w:cs="Arial"/>
        </w:rPr>
        <w:t xml:space="preserve"> </w:t>
      </w:r>
      <w:r w:rsidR="00F937FD">
        <w:rPr>
          <w:rFonts w:ascii="Arial" w:hAnsi="Arial" w:cs="Arial"/>
        </w:rPr>
        <w:t xml:space="preserve"> </w:t>
      </w:r>
      <w:r w:rsidR="00571965">
        <w:rPr>
          <w:rFonts w:ascii="Arial" w:hAnsi="Arial" w:cs="Arial"/>
        </w:rPr>
        <w:t xml:space="preserve">Across all hospitals, </w:t>
      </w:r>
      <w:ins w:id="18" w:author="Dasgupta, Abhijit (NIH/NIAMS) [C]" w:date="2018-01-31T16:33:00Z">
        <w:r w:rsidR="00A4106E">
          <w:rPr>
            <w:rFonts w:ascii="Arial" w:hAnsi="Arial" w:cs="Arial"/>
            <w:highlight w:val="yellow"/>
          </w:rPr>
          <w:t>11.5</w:t>
        </w:r>
      </w:ins>
      <w:del w:id="19" w:author="Dasgupta, Abhijit (NIH/NIAMS) [C]" w:date="2018-01-31T16:33:00Z">
        <w:r w:rsidR="00571965" w:rsidRPr="00AE2976" w:rsidDel="00A4106E">
          <w:rPr>
            <w:rFonts w:ascii="Arial" w:hAnsi="Arial" w:cs="Arial"/>
            <w:highlight w:val="yellow"/>
          </w:rPr>
          <w:delText>X</w:delText>
        </w:r>
      </w:del>
      <w:r w:rsidR="00571965">
        <w:rPr>
          <w:rFonts w:ascii="Arial" w:hAnsi="Arial" w:cs="Arial"/>
        </w:rPr>
        <w:t xml:space="preserve">% of patients with SLE and </w:t>
      </w:r>
      <w:ins w:id="20" w:author="Dasgupta, Abhijit (NIH/NIAMS) [C]" w:date="2018-01-31T16:33:00Z">
        <w:r w:rsidR="00A4106E">
          <w:rPr>
            <w:rFonts w:ascii="Arial" w:hAnsi="Arial" w:cs="Arial"/>
            <w:highlight w:val="yellow"/>
          </w:rPr>
          <w:t>1</w:t>
        </w:r>
      </w:ins>
      <w:ins w:id="21" w:author="Dasgupta, Abhijit (NIH/NIAMS) [C]" w:date="2018-01-31T16:34:00Z">
        <w:r w:rsidR="00A4106E">
          <w:rPr>
            <w:rFonts w:ascii="Arial" w:hAnsi="Arial" w:cs="Arial"/>
            <w:highlight w:val="yellow"/>
          </w:rPr>
          <w:t>3.1</w:t>
        </w:r>
      </w:ins>
      <w:del w:id="22" w:author="Dasgupta, Abhijit (NIH/NIAMS) [C]" w:date="2018-01-31T16:33:00Z">
        <w:r w:rsidR="00571965" w:rsidRPr="00AE2976" w:rsidDel="00A4106E">
          <w:rPr>
            <w:rFonts w:ascii="Arial" w:hAnsi="Arial" w:cs="Arial"/>
            <w:highlight w:val="yellow"/>
          </w:rPr>
          <w:delText>X</w:delText>
        </w:r>
      </w:del>
      <w:r w:rsidR="00571965">
        <w:rPr>
          <w:rFonts w:ascii="Arial" w:hAnsi="Arial" w:cs="Arial"/>
        </w:rPr>
        <w:t xml:space="preserve">% of patients without SLE died during the </w:t>
      </w:r>
      <w:r w:rsidR="006509B8">
        <w:rPr>
          <w:rFonts w:ascii="Arial" w:hAnsi="Arial" w:cs="Arial"/>
        </w:rPr>
        <w:t>h</w:t>
      </w:r>
      <w:r w:rsidR="00571965">
        <w:rPr>
          <w:rFonts w:ascii="Arial" w:hAnsi="Arial" w:cs="Arial"/>
        </w:rPr>
        <w:t>ospitalization.</w:t>
      </w:r>
      <w:r w:rsidR="00AE2976">
        <w:rPr>
          <w:rFonts w:ascii="Arial" w:hAnsi="Arial" w:cs="Arial"/>
        </w:rPr>
        <w:t xml:space="preserve"> </w:t>
      </w:r>
      <w:r w:rsidR="006509B8">
        <w:rPr>
          <w:rFonts w:ascii="Arial" w:hAnsi="Arial" w:cs="Arial"/>
        </w:rPr>
        <w:t xml:space="preserve"> The main predictors of mortality were ventilator use and </w:t>
      </w:r>
      <w:r w:rsidR="003E65C0">
        <w:rPr>
          <w:rFonts w:ascii="Arial" w:hAnsi="Arial" w:cs="Arial"/>
        </w:rPr>
        <w:t xml:space="preserve">high </w:t>
      </w:r>
      <w:r w:rsidR="006509B8">
        <w:rPr>
          <w:rFonts w:ascii="Arial" w:hAnsi="Arial" w:cs="Arial"/>
        </w:rPr>
        <w:t>Elixhauser score (Figure 1).</w:t>
      </w:r>
      <w:r w:rsidR="00AE2976">
        <w:rPr>
          <w:rFonts w:ascii="Arial" w:hAnsi="Arial" w:cs="Arial"/>
        </w:rPr>
        <w:t xml:space="preserve"> </w:t>
      </w:r>
    </w:p>
    <w:p w14:paraId="09CF9612" w14:textId="4BC56CAF" w:rsidR="00AE2976" w:rsidRDefault="00AE2976" w:rsidP="00850467">
      <w:pPr>
        <w:spacing w:line="480" w:lineRule="auto"/>
        <w:rPr>
          <w:rFonts w:ascii="Arial" w:hAnsi="Arial" w:cs="Arial"/>
        </w:rPr>
      </w:pPr>
      <w:r>
        <w:rPr>
          <w:rFonts w:ascii="Arial" w:hAnsi="Arial" w:cs="Arial"/>
        </w:rPr>
        <w:tab/>
      </w:r>
      <w:r w:rsidR="006509B8">
        <w:rPr>
          <w:rFonts w:ascii="Arial" w:hAnsi="Arial" w:cs="Arial"/>
        </w:rPr>
        <w:t>Hospital-specific c</w:t>
      </w:r>
      <w:r w:rsidR="00B818F5">
        <w:rPr>
          <w:rFonts w:ascii="Arial" w:hAnsi="Arial" w:cs="Arial"/>
        </w:rPr>
        <w:t>rude m</w:t>
      </w:r>
      <w:r w:rsidR="005F3997">
        <w:rPr>
          <w:rFonts w:ascii="Arial" w:hAnsi="Arial" w:cs="Arial"/>
        </w:rPr>
        <w:t xml:space="preserve">ortality among patients with SLE and sepsis ranged from 0% (at 163 hospitals) to </w:t>
      </w:r>
      <w:ins w:id="23" w:author="Dasgupta, Abhijit (NIH/NIAMS) [C]" w:date="2018-01-31T16:36:00Z">
        <w:r w:rsidR="00A4106E">
          <w:rPr>
            <w:rFonts w:ascii="Arial" w:hAnsi="Arial" w:cs="Arial"/>
            <w:highlight w:val="yellow"/>
          </w:rPr>
          <w:t>60</w:t>
        </w:r>
      </w:ins>
      <w:del w:id="24" w:author="Dasgupta, Abhijit (NIH/NIAMS) [C]" w:date="2018-01-31T16:36:00Z">
        <w:r w:rsidR="005F3997" w:rsidRPr="005F3997" w:rsidDel="00A4106E">
          <w:rPr>
            <w:rFonts w:ascii="Arial" w:hAnsi="Arial" w:cs="Arial"/>
            <w:highlight w:val="yellow"/>
          </w:rPr>
          <w:delText>38</w:delText>
        </w:r>
      </w:del>
      <w:r w:rsidR="005F3997">
        <w:rPr>
          <w:rFonts w:ascii="Arial" w:hAnsi="Arial" w:cs="Arial"/>
        </w:rPr>
        <w:t xml:space="preserve">%, with a median of </w:t>
      </w:r>
      <w:r w:rsidR="005F3997" w:rsidRPr="005F3997">
        <w:rPr>
          <w:rFonts w:ascii="Arial" w:hAnsi="Arial" w:cs="Arial"/>
          <w:highlight w:val="yellow"/>
        </w:rPr>
        <w:t>1</w:t>
      </w:r>
      <w:ins w:id="25" w:author="Dasgupta, Abhijit (NIH/NIAMS) [C]" w:date="2018-01-31T16:36:00Z">
        <w:r w:rsidR="00A4106E">
          <w:rPr>
            <w:rFonts w:ascii="Arial" w:hAnsi="Arial" w:cs="Arial"/>
            <w:highlight w:val="yellow"/>
          </w:rPr>
          <w:t>1.11</w:t>
        </w:r>
      </w:ins>
      <w:del w:id="26" w:author="Dasgupta, Abhijit (NIH/NIAMS) [C]" w:date="2018-01-31T16:36:00Z">
        <w:r w:rsidR="005F3997" w:rsidRPr="005F3997" w:rsidDel="00A4106E">
          <w:rPr>
            <w:rFonts w:ascii="Arial" w:hAnsi="Arial" w:cs="Arial"/>
            <w:highlight w:val="yellow"/>
          </w:rPr>
          <w:delText>3</w:delText>
        </w:r>
      </w:del>
      <w:r w:rsidR="005F3997">
        <w:rPr>
          <w:rFonts w:ascii="Arial" w:hAnsi="Arial" w:cs="Arial"/>
        </w:rPr>
        <w:t>%.</w:t>
      </w:r>
      <w:r w:rsidR="00B818F5">
        <w:rPr>
          <w:rFonts w:ascii="Arial" w:hAnsi="Arial" w:cs="Arial"/>
        </w:rPr>
        <w:t xml:space="preserve">  </w:t>
      </w:r>
      <w:r w:rsidR="00213531">
        <w:rPr>
          <w:rFonts w:ascii="Arial" w:hAnsi="Arial" w:cs="Arial"/>
        </w:rPr>
        <w:t>The O/E ratio of relative SLE mortality ranged from 0 to 10.</w:t>
      </w:r>
      <w:ins w:id="27" w:author="Dasgupta, Abhijit (NIH/NIAMS) [C]" w:date="2018-01-31T16:37:00Z">
        <w:r w:rsidR="00A4106E">
          <w:rPr>
            <w:rFonts w:ascii="Arial" w:hAnsi="Arial" w:cs="Arial"/>
          </w:rPr>
          <w:t>5</w:t>
        </w:r>
      </w:ins>
      <w:del w:id="28" w:author="Dasgupta, Abhijit (NIH/NIAMS) [C]" w:date="2018-01-31T16:37:00Z">
        <w:r w:rsidR="00213531" w:rsidDel="00A4106E">
          <w:rPr>
            <w:rFonts w:ascii="Arial" w:hAnsi="Arial" w:cs="Arial"/>
          </w:rPr>
          <w:delText>4</w:delText>
        </w:r>
      </w:del>
      <w:r w:rsidR="00213531">
        <w:rPr>
          <w:rFonts w:ascii="Arial" w:hAnsi="Arial" w:cs="Arial"/>
        </w:rPr>
        <w:t xml:space="preserve">, with a median of </w:t>
      </w:r>
      <w:ins w:id="29" w:author="Dasgupta, Abhijit (NIH/NIAMS) [C]" w:date="2018-01-31T16:37:00Z">
        <w:r w:rsidR="00A4106E">
          <w:rPr>
            <w:rFonts w:ascii="Arial" w:hAnsi="Arial" w:cs="Arial"/>
          </w:rPr>
          <w:t>0.94</w:t>
        </w:r>
      </w:ins>
      <w:del w:id="30" w:author="Dasgupta, Abhijit (NIH/NIAMS) [C]" w:date="2018-01-31T16:37:00Z">
        <w:r w:rsidR="00213531" w:rsidDel="00A4106E">
          <w:rPr>
            <w:rFonts w:ascii="Arial" w:hAnsi="Arial" w:cs="Arial"/>
          </w:rPr>
          <w:delText>1.47</w:delText>
        </w:r>
      </w:del>
      <w:r w:rsidR="00213531">
        <w:rPr>
          <w:rFonts w:ascii="Arial" w:hAnsi="Arial" w:cs="Arial"/>
        </w:rPr>
        <w:t xml:space="preserve"> (Figure 2).  </w:t>
      </w:r>
      <w:r w:rsidR="00AB0DCE">
        <w:rPr>
          <w:rFonts w:ascii="Arial" w:hAnsi="Arial" w:cs="Arial"/>
        </w:rPr>
        <w:t>In</w:t>
      </w:r>
      <w:r w:rsidR="00213531">
        <w:rPr>
          <w:rFonts w:ascii="Arial" w:hAnsi="Arial" w:cs="Arial"/>
        </w:rPr>
        <w:t xml:space="preserve"> the hospital</w:t>
      </w:r>
      <w:r w:rsidR="003E65C0">
        <w:rPr>
          <w:rFonts w:ascii="Arial" w:hAnsi="Arial" w:cs="Arial"/>
        </w:rPr>
        <w:t xml:space="preserve"> performing at the mid-range of all hospitals</w:t>
      </w:r>
      <w:r w:rsidR="00213531">
        <w:rPr>
          <w:rFonts w:ascii="Arial" w:hAnsi="Arial" w:cs="Arial"/>
        </w:rPr>
        <w:t xml:space="preserve">, patients with SLE were 47% more likely to die compared to patients without SLE when admitted with sepsis.  </w:t>
      </w:r>
      <w:r w:rsidR="00AB0DCE" w:rsidRPr="00AB0DCE">
        <w:rPr>
          <w:rFonts w:ascii="Arial" w:hAnsi="Arial" w:cs="Arial"/>
          <w:highlight w:val="yellow"/>
        </w:rPr>
        <w:t>Seventy-seven</w:t>
      </w:r>
      <w:r w:rsidR="00213531" w:rsidRPr="00AB0DCE">
        <w:rPr>
          <w:rFonts w:ascii="Arial" w:hAnsi="Arial" w:cs="Arial"/>
          <w:highlight w:val="yellow"/>
        </w:rPr>
        <w:t xml:space="preserve"> </w:t>
      </w:r>
      <w:r w:rsidR="00213531" w:rsidRPr="00213531">
        <w:rPr>
          <w:rFonts w:ascii="Arial" w:hAnsi="Arial" w:cs="Arial"/>
          <w:highlight w:val="yellow"/>
        </w:rPr>
        <w:t>hospitals (</w:t>
      </w:r>
      <w:r w:rsidR="00AB0DCE">
        <w:rPr>
          <w:rFonts w:ascii="Arial" w:hAnsi="Arial" w:cs="Arial"/>
          <w:highlight w:val="yellow"/>
        </w:rPr>
        <w:t>18</w:t>
      </w:r>
      <w:r w:rsidR="00213531" w:rsidRPr="00213531">
        <w:rPr>
          <w:rFonts w:ascii="Arial" w:hAnsi="Arial" w:cs="Arial"/>
          <w:highlight w:val="yellow"/>
        </w:rPr>
        <w:t>%)</w:t>
      </w:r>
      <w:r w:rsidR="00213531">
        <w:rPr>
          <w:rFonts w:ascii="Arial" w:hAnsi="Arial" w:cs="Arial"/>
        </w:rPr>
        <w:t xml:space="preserve"> had an O/E ratio ≥ 2.0, with </w:t>
      </w:r>
      <w:r w:rsidR="003E65C0">
        <w:rPr>
          <w:rFonts w:ascii="Arial" w:hAnsi="Arial" w:cs="Arial"/>
        </w:rPr>
        <w:t>m</w:t>
      </w:r>
      <w:r w:rsidR="00213531">
        <w:rPr>
          <w:rFonts w:ascii="Arial" w:hAnsi="Arial" w:cs="Arial"/>
        </w:rPr>
        <w:t>ortality</w:t>
      </w:r>
      <w:r w:rsidR="003E65C0">
        <w:rPr>
          <w:rFonts w:ascii="Arial" w:hAnsi="Arial" w:cs="Arial"/>
        </w:rPr>
        <w:t xml:space="preserve"> among patients with SLE</w:t>
      </w:r>
      <w:r w:rsidR="00213531">
        <w:rPr>
          <w:rFonts w:ascii="Arial" w:hAnsi="Arial" w:cs="Arial"/>
        </w:rPr>
        <w:t xml:space="preserve"> at least two times more likely than mortality among </w:t>
      </w:r>
      <w:r w:rsidR="003E65C0">
        <w:rPr>
          <w:rFonts w:ascii="Arial" w:hAnsi="Arial" w:cs="Arial"/>
        </w:rPr>
        <w:t>those</w:t>
      </w:r>
      <w:r w:rsidR="00213531">
        <w:rPr>
          <w:rFonts w:ascii="Arial" w:hAnsi="Arial" w:cs="Arial"/>
        </w:rPr>
        <w:t xml:space="preserve"> without SLE.   </w:t>
      </w:r>
    </w:p>
    <w:p w14:paraId="24EA74F0" w14:textId="39AA46D1" w:rsidR="00854C66" w:rsidRDefault="00854C66" w:rsidP="00850467">
      <w:pPr>
        <w:spacing w:line="480" w:lineRule="auto"/>
        <w:rPr>
          <w:rFonts w:ascii="Arial" w:hAnsi="Arial" w:cs="Arial"/>
        </w:rPr>
      </w:pPr>
      <w:r>
        <w:rPr>
          <w:rFonts w:ascii="Arial" w:hAnsi="Arial" w:cs="Arial"/>
        </w:rPr>
        <w:tab/>
      </w:r>
      <w:r w:rsidR="00AB0DCE">
        <w:rPr>
          <w:rFonts w:ascii="Arial" w:hAnsi="Arial" w:cs="Arial"/>
        </w:rPr>
        <w:t xml:space="preserve">The most important hospital-level </w:t>
      </w:r>
      <w:r w:rsidR="001E77FA">
        <w:rPr>
          <w:rFonts w:ascii="Arial" w:hAnsi="Arial" w:cs="Arial"/>
        </w:rPr>
        <w:t>predictor</w:t>
      </w:r>
      <w:r w:rsidR="00AB0DCE">
        <w:rPr>
          <w:rFonts w:ascii="Arial" w:hAnsi="Arial" w:cs="Arial"/>
        </w:rPr>
        <w:t xml:space="preserve"> of an O/E ratio ≥ 2.0 was </w:t>
      </w:r>
      <w:r w:rsidR="001E77FA">
        <w:rPr>
          <w:rFonts w:ascii="Arial" w:hAnsi="Arial" w:cs="Arial"/>
        </w:rPr>
        <w:t>SLE volume.  Twenty-seven percent of low volume hospitals had an O/E ratio ≥ 2.0, compared to only 15% of high volume hospitals (Figure 3).  Among high volume hospitals, those in the Northeast comprised a larger proportion of hospitals with a high O/E than those in other regions.  Bedsize and location/teaching status were not discriminative.</w:t>
      </w:r>
      <w:r w:rsidR="00AB0DCE">
        <w:rPr>
          <w:rFonts w:ascii="Arial" w:hAnsi="Arial" w:cs="Arial"/>
        </w:rPr>
        <w:t xml:space="preserve"> </w:t>
      </w:r>
    </w:p>
    <w:p w14:paraId="10B65F0D" w14:textId="44C44C27" w:rsidR="00147F47" w:rsidRDefault="0018268D" w:rsidP="001E77FA">
      <w:pPr>
        <w:spacing w:line="480" w:lineRule="auto"/>
        <w:rPr>
          <w:rFonts w:ascii="Arial" w:hAnsi="Arial" w:cs="Arial"/>
        </w:rPr>
      </w:pPr>
      <w:r>
        <w:rPr>
          <w:rFonts w:ascii="Arial" w:hAnsi="Arial" w:cs="Arial"/>
        </w:rPr>
        <w:tab/>
      </w:r>
    </w:p>
    <w:p w14:paraId="213D820F" w14:textId="77777777" w:rsidR="00147F47" w:rsidRDefault="00147F47" w:rsidP="00850467">
      <w:pPr>
        <w:spacing w:line="480" w:lineRule="auto"/>
        <w:rPr>
          <w:rFonts w:ascii="Arial" w:hAnsi="Arial" w:cs="Arial"/>
        </w:rPr>
      </w:pPr>
    </w:p>
    <w:p w14:paraId="2F98A731" w14:textId="6DB6D8CB" w:rsidR="00A848A8" w:rsidRPr="00F90243" w:rsidRDefault="00F90243" w:rsidP="00850467">
      <w:pPr>
        <w:spacing w:line="480" w:lineRule="auto"/>
        <w:rPr>
          <w:rFonts w:ascii="Arial" w:hAnsi="Arial" w:cs="Arial"/>
        </w:rPr>
      </w:pPr>
      <w:r w:rsidRPr="00F90243">
        <w:rPr>
          <w:rFonts w:ascii="Arial" w:hAnsi="Arial" w:cs="Arial"/>
        </w:rPr>
        <w:t>DISCUSSION</w:t>
      </w:r>
    </w:p>
    <w:p w14:paraId="2009E657" w14:textId="77777777" w:rsidR="00C261DF" w:rsidRDefault="00C261DF" w:rsidP="00850467">
      <w:pPr>
        <w:spacing w:line="480" w:lineRule="auto"/>
        <w:rPr>
          <w:rFonts w:ascii="Arial" w:hAnsi="Arial" w:cs="Arial"/>
        </w:rPr>
      </w:pPr>
      <w:r>
        <w:rPr>
          <w:rFonts w:ascii="Arial" w:hAnsi="Arial" w:cs="Arial"/>
        </w:rPr>
        <w:tab/>
      </w:r>
      <w:r w:rsidR="008C2D0B" w:rsidRPr="00850467">
        <w:rPr>
          <w:rFonts w:ascii="Arial" w:hAnsi="Arial" w:cs="Arial"/>
        </w:rPr>
        <w:t>In this national population-based study</w:t>
      </w:r>
      <w:r>
        <w:rPr>
          <w:rFonts w:ascii="Arial" w:hAnsi="Arial" w:cs="Arial"/>
        </w:rPr>
        <w:t>,</w:t>
      </w:r>
      <w:r w:rsidR="008C2D0B" w:rsidRPr="00850467">
        <w:rPr>
          <w:rFonts w:ascii="Arial" w:hAnsi="Arial" w:cs="Arial"/>
        </w:rPr>
        <w:t xml:space="preserve"> we found a </w:t>
      </w:r>
      <w:r>
        <w:rPr>
          <w:rFonts w:ascii="Arial" w:hAnsi="Arial" w:cs="Arial"/>
        </w:rPr>
        <w:t>large</w:t>
      </w:r>
      <w:r w:rsidR="00784F9B" w:rsidRPr="00850467">
        <w:rPr>
          <w:rFonts w:ascii="Arial" w:hAnsi="Arial" w:cs="Arial"/>
        </w:rPr>
        <w:t xml:space="preserve"> variation in in-hospital mortality among patients with SLE </w:t>
      </w:r>
      <w:r>
        <w:rPr>
          <w:rFonts w:ascii="Arial" w:hAnsi="Arial" w:cs="Arial"/>
        </w:rPr>
        <w:t xml:space="preserve">and </w:t>
      </w:r>
      <w:r w:rsidR="00784F9B" w:rsidRPr="00850467">
        <w:rPr>
          <w:rFonts w:ascii="Arial" w:hAnsi="Arial" w:cs="Arial"/>
        </w:rPr>
        <w:t>sepsis</w:t>
      </w:r>
      <w:commentRangeStart w:id="31"/>
      <w:r w:rsidR="00784F9B" w:rsidRPr="00850467">
        <w:rPr>
          <w:rFonts w:ascii="Arial" w:hAnsi="Arial" w:cs="Arial"/>
        </w:rPr>
        <w:t>.</w:t>
      </w:r>
      <w:r>
        <w:rPr>
          <w:rFonts w:ascii="Arial" w:hAnsi="Arial" w:cs="Arial"/>
        </w:rPr>
        <w:t xml:space="preserve">  Observed to expected ratios for mortality ranged from 0 to </w:t>
      </w:r>
      <w:r w:rsidRPr="005C4C23">
        <w:rPr>
          <w:rFonts w:ascii="Arial" w:hAnsi="Arial" w:cs="Arial"/>
          <w:highlight w:val="yellow"/>
        </w:rPr>
        <w:t>X</w:t>
      </w:r>
      <w:r>
        <w:rPr>
          <w:rFonts w:ascii="Arial" w:hAnsi="Arial" w:cs="Arial"/>
        </w:rPr>
        <w:t xml:space="preserve"> compared to other hospital’s experience with sepsis in SLE, and ranged from 0 to </w:t>
      </w:r>
      <w:r w:rsidRPr="005C4C23">
        <w:rPr>
          <w:rFonts w:ascii="Arial" w:hAnsi="Arial" w:cs="Arial"/>
          <w:highlight w:val="yellow"/>
        </w:rPr>
        <w:t>X</w:t>
      </w:r>
      <w:r>
        <w:rPr>
          <w:rFonts w:ascii="Arial" w:hAnsi="Arial" w:cs="Arial"/>
        </w:rPr>
        <w:t xml:space="preserve"> compared to the outcomes of patients without SLE.  </w:t>
      </w:r>
      <w:commentRangeEnd w:id="31"/>
      <w:r w:rsidR="005C44EE">
        <w:rPr>
          <w:rStyle w:val="CommentReference"/>
        </w:rPr>
        <w:commentReference w:id="31"/>
      </w:r>
      <w:r>
        <w:rPr>
          <w:rFonts w:ascii="Arial" w:hAnsi="Arial" w:cs="Arial"/>
        </w:rPr>
        <w:t xml:space="preserve">More favorable mortality outcomes were present in hospitals that admitted larger numbers of patients with SLE for any reason.  </w:t>
      </w:r>
    </w:p>
    <w:p w14:paraId="3780D70F" w14:textId="6E9D81F9" w:rsidR="00A3613C" w:rsidRDefault="00C261DF" w:rsidP="00850467">
      <w:pPr>
        <w:spacing w:line="480" w:lineRule="auto"/>
        <w:rPr>
          <w:rFonts w:ascii="Arial" w:hAnsi="Arial" w:cs="Arial"/>
        </w:rPr>
      </w:pPr>
      <w:r>
        <w:rPr>
          <w:rFonts w:ascii="Arial" w:hAnsi="Arial" w:cs="Arial"/>
        </w:rPr>
        <w:lastRenderedPageBreak/>
        <w:tab/>
        <w:t xml:space="preserve">Our approach to compare mortality experiences among hospitals </w:t>
      </w:r>
      <w:r w:rsidR="005C4C23">
        <w:rPr>
          <w:rFonts w:ascii="Arial" w:hAnsi="Arial" w:cs="Arial"/>
        </w:rPr>
        <w:t>i</w:t>
      </w:r>
      <w:r>
        <w:rPr>
          <w:rFonts w:ascii="Arial" w:hAnsi="Arial" w:cs="Arial"/>
        </w:rPr>
        <w:t xml:space="preserve">s novel in several respects.  First, </w:t>
      </w:r>
      <w:r w:rsidR="005C4C23">
        <w:rPr>
          <w:rFonts w:ascii="Arial" w:hAnsi="Arial" w:cs="Arial"/>
        </w:rPr>
        <w:t xml:space="preserve">we examined hospitals relative to </w:t>
      </w:r>
      <w:r w:rsidR="006F1432">
        <w:rPr>
          <w:rFonts w:ascii="Arial" w:hAnsi="Arial" w:cs="Arial"/>
        </w:rPr>
        <w:t>one</w:t>
      </w:r>
      <w:r w:rsidR="005C4C23">
        <w:rPr>
          <w:rFonts w:ascii="Arial" w:hAnsi="Arial" w:cs="Arial"/>
        </w:rPr>
        <w:t xml:space="preserve"> </w:t>
      </w:r>
      <w:r w:rsidR="006F1432">
        <w:rPr>
          <w:rFonts w:ascii="Arial" w:hAnsi="Arial" w:cs="Arial"/>
        </w:rPr>
        <w:t>an</w:t>
      </w:r>
      <w:r w:rsidR="005C4C23">
        <w:rPr>
          <w:rFonts w:ascii="Arial" w:hAnsi="Arial" w:cs="Arial"/>
        </w:rPr>
        <w:t xml:space="preserve">other </w:t>
      </w:r>
      <w:r w:rsidR="006F1432">
        <w:rPr>
          <w:rFonts w:ascii="Arial" w:hAnsi="Arial" w:cs="Arial"/>
        </w:rPr>
        <w:t xml:space="preserve">using O/E ratios, with the expected number based on risk-adjusted estimates of mortality among hospitals.  Second, we </w:t>
      </w:r>
      <w:r w:rsidR="0051303C">
        <w:rPr>
          <w:rFonts w:ascii="Arial" w:hAnsi="Arial" w:cs="Arial"/>
        </w:rPr>
        <w:t xml:space="preserve">used </w:t>
      </w:r>
      <w:r w:rsidR="006F1432">
        <w:rPr>
          <w:rFonts w:ascii="Arial" w:hAnsi="Arial" w:cs="Arial"/>
        </w:rPr>
        <w:t>boosted classification trees</w:t>
      </w:r>
      <w:r w:rsidR="0051303C">
        <w:rPr>
          <w:rFonts w:ascii="Arial" w:hAnsi="Arial" w:cs="Arial"/>
        </w:rPr>
        <w:t xml:space="preserve"> to model predicted mortality, with highly accurate prediction. </w:t>
      </w:r>
      <w:r w:rsidR="006F1432">
        <w:rPr>
          <w:rFonts w:ascii="Arial" w:hAnsi="Arial" w:cs="Arial"/>
        </w:rPr>
        <w:t xml:space="preserve">Third, we assessed hospitals </w:t>
      </w:r>
      <w:r w:rsidR="005C4C23">
        <w:rPr>
          <w:rFonts w:ascii="Arial" w:hAnsi="Arial" w:cs="Arial"/>
        </w:rPr>
        <w:t xml:space="preserve">both on the outcomes of other patients with SLE, and </w:t>
      </w:r>
      <w:r w:rsidR="006F1432">
        <w:rPr>
          <w:rFonts w:ascii="Arial" w:hAnsi="Arial" w:cs="Arial"/>
        </w:rPr>
        <w:t>relative to</w:t>
      </w:r>
      <w:r w:rsidR="005C4C23">
        <w:rPr>
          <w:rFonts w:ascii="Arial" w:hAnsi="Arial" w:cs="Arial"/>
        </w:rPr>
        <w:t xml:space="preserve"> the outcomes of patients without SLE.  </w:t>
      </w:r>
      <w:r w:rsidR="00A3613C">
        <w:rPr>
          <w:rFonts w:ascii="Arial" w:hAnsi="Arial" w:cs="Arial"/>
        </w:rPr>
        <w:t>The former measures</w:t>
      </w:r>
      <w:r w:rsidR="006F1432">
        <w:rPr>
          <w:rFonts w:ascii="Arial" w:hAnsi="Arial" w:cs="Arial"/>
        </w:rPr>
        <w:t xml:space="preserve"> variation in the outcomes of patients with SLE that may similarly affect patients without SLE at these hospitals,</w:t>
      </w:r>
      <w:r w:rsidR="00A3613C">
        <w:rPr>
          <w:rFonts w:ascii="Arial" w:hAnsi="Arial" w:cs="Arial"/>
        </w:rPr>
        <w:t xml:space="preserve"> while the latter measures differences </w:t>
      </w:r>
      <w:r w:rsidR="006F1432">
        <w:rPr>
          <w:rFonts w:ascii="Arial" w:hAnsi="Arial" w:cs="Arial"/>
        </w:rPr>
        <w:t xml:space="preserve">in outcomes </w:t>
      </w:r>
      <w:r w:rsidR="00A3613C">
        <w:rPr>
          <w:rFonts w:ascii="Arial" w:hAnsi="Arial" w:cs="Arial"/>
        </w:rPr>
        <w:t xml:space="preserve">specific to </w:t>
      </w:r>
      <w:r w:rsidR="006F1432">
        <w:rPr>
          <w:rFonts w:ascii="Arial" w:hAnsi="Arial" w:cs="Arial"/>
        </w:rPr>
        <w:t xml:space="preserve">patients with </w:t>
      </w:r>
      <w:r w:rsidR="00A3613C">
        <w:rPr>
          <w:rFonts w:ascii="Arial" w:hAnsi="Arial" w:cs="Arial"/>
        </w:rPr>
        <w:t>SLE.</w:t>
      </w:r>
      <w:r w:rsidR="006F1432">
        <w:rPr>
          <w:rFonts w:ascii="Arial" w:hAnsi="Arial" w:cs="Arial"/>
        </w:rPr>
        <w:t xml:space="preserve"> </w:t>
      </w:r>
    </w:p>
    <w:p w14:paraId="0C17CEEF" w14:textId="76275BB0" w:rsidR="00F916A7" w:rsidRDefault="0051303C" w:rsidP="00850467">
      <w:pPr>
        <w:spacing w:line="480" w:lineRule="auto"/>
        <w:rPr>
          <w:rFonts w:ascii="Arial" w:hAnsi="Arial" w:cs="Arial"/>
        </w:rPr>
      </w:pPr>
      <w:r>
        <w:rPr>
          <w:rFonts w:ascii="Arial" w:hAnsi="Arial" w:cs="Arial"/>
        </w:rPr>
        <w:tab/>
      </w:r>
      <w:r w:rsidR="00296653" w:rsidRPr="00850467">
        <w:rPr>
          <w:rFonts w:ascii="Arial" w:hAnsi="Arial" w:cs="Arial"/>
        </w:rPr>
        <w:t>Our</w:t>
      </w:r>
      <w:r w:rsidR="00FA2694" w:rsidRPr="00850467">
        <w:rPr>
          <w:rFonts w:ascii="Arial" w:hAnsi="Arial" w:cs="Arial"/>
        </w:rPr>
        <w:t xml:space="preserve"> findings </w:t>
      </w:r>
      <w:r w:rsidR="003E39F0" w:rsidRPr="00850467">
        <w:rPr>
          <w:rFonts w:ascii="Arial" w:hAnsi="Arial" w:cs="Arial"/>
        </w:rPr>
        <w:t xml:space="preserve">of </w:t>
      </w:r>
      <w:r w:rsidR="00202E55" w:rsidRPr="00850467">
        <w:rPr>
          <w:rFonts w:ascii="Arial" w:hAnsi="Arial" w:cs="Arial"/>
        </w:rPr>
        <w:t>hospital variation in</w:t>
      </w:r>
      <w:r w:rsidR="003E39F0" w:rsidRPr="00850467">
        <w:rPr>
          <w:rFonts w:ascii="Arial" w:hAnsi="Arial" w:cs="Arial"/>
        </w:rPr>
        <w:t xml:space="preserve"> </w:t>
      </w:r>
      <w:r w:rsidR="00F65906" w:rsidRPr="00850467">
        <w:rPr>
          <w:rFonts w:ascii="Arial" w:hAnsi="Arial" w:cs="Arial"/>
        </w:rPr>
        <w:t>sepsis-related</w:t>
      </w:r>
      <w:r w:rsidR="003E39F0" w:rsidRPr="00850467">
        <w:rPr>
          <w:rFonts w:ascii="Arial" w:hAnsi="Arial" w:cs="Arial"/>
        </w:rPr>
        <w:t xml:space="preserve"> mortality </w:t>
      </w:r>
      <w:r w:rsidR="00F65906" w:rsidRPr="00850467">
        <w:rPr>
          <w:rFonts w:ascii="Arial" w:hAnsi="Arial" w:cs="Arial"/>
        </w:rPr>
        <w:t>of patients with</w:t>
      </w:r>
      <w:r w:rsidR="00296653" w:rsidRPr="00850467">
        <w:rPr>
          <w:rFonts w:ascii="Arial" w:hAnsi="Arial" w:cs="Arial"/>
        </w:rPr>
        <w:t xml:space="preserve"> SLE</w:t>
      </w:r>
      <w:r w:rsidR="003E39F0" w:rsidRPr="00850467">
        <w:rPr>
          <w:rFonts w:ascii="Arial" w:hAnsi="Arial" w:cs="Arial"/>
        </w:rPr>
        <w:t xml:space="preserve"> </w:t>
      </w:r>
      <w:r w:rsidR="00FA2694" w:rsidRPr="00850467">
        <w:rPr>
          <w:rFonts w:ascii="Arial" w:hAnsi="Arial" w:cs="Arial"/>
        </w:rPr>
        <w:t xml:space="preserve">are consistent with </w:t>
      </w:r>
      <w:r w:rsidR="00EF33A7" w:rsidRPr="00850467">
        <w:rPr>
          <w:rFonts w:ascii="Arial" w:hAnsi="Arial" w:cs="Arial"/>
        </w:rPr>
        <w:t xml:space="preserve">the results of </w:t>
      </w:r>
      <w:r w:rsidR="00F65906" w:rsidRPr="00850467">
        <w:rPr>
          <w:rFonts w:ascii="Arial" w:hAnsi="Arial" w:cs="Arial"/>
        </w:rPr>
        <w:t xml:space="preserve">a few </w:t>
      </w:r>
      <w:r w:rsidR="003E39F0" w:rsidRPr="00850467">
        <w:rPr>
          <w:rFonts w:ascii="Arial" w:hAnsi="Arial" w:cs="Arial"/>
        </w:rPr>
        <w:t>s</w:t>
      </w:r>
      <w:r w:rsidR="00784F9B" w:rsidRPr="00850467">
        <w:rPr>
          <w:rFonts w:ascii="Arial" w:hAnsi="Arial" w:cs="Arial"/>
        </w:rPr>
        <w:t xml:space="preserve">tudies </w:t>
      </w:r>
      <w:r w:rsidR="00F65906" w:rsidRPr="00850467">
        <w:rPr>
          <w:rFonts w:ascii="Arial" w:hAnsi="Arial" w:cs="Arial"/>
        </w:rPr>
        <w:t>examining this variation in</w:t>
      </w:r>
      <w:r w:rsidR="00EF33A7" w:rsidRPr="00850467">
        <w:rPr>
          <w:rFonts w:ascii="Arial" w:hAnsi="Arial" w:cs="Arial"/>
        </w:rPr>
        <w:t xml:space="preserve"> </w:t>
      </w:r>
      <w:r w:rsidR="00884D4F" w:rsidRPr="00850467">
        <w:rPr>
          <w:rFonts w:ascii="Arial" w:hAnsi="Arial" w:cs="Arial"/>
        </w:rPr>
        <w:t xml:space="preserve">the </w:t>
      </w:r>
      <w:r w:rsidR="00784F9B" w:rsidRPr="00850467">
        <w:rPr>
          <w:rFonts w:ascii="Arial" w:hAnsi="Arial" w:cs="Arial"/>
        </w:rPr>
        <w:t>general population</w:t>
      </w:r>
      <w:r w:rsidR="00367524" w:rsidRPr="00850467">
        <w:rPr>
          <w:rFonts w:ascii="Arial" w:hAnsi="Arial" w:cs="Arial"/>
        </w:rPr>
        <w:t xml:space="preserve">. </w:t>
      </w:r>
      <w:r w:rsidR="00884D4F" w:rsidRPr="00850467">
        <w:rPr>
          <w:rFonts w:ascii="Arial" w:hAnsi="Arial" w:cs="Arial"/>
        </w:rPr>
        <w:t xml:space="preserve">High </w:t>
      </w:r>
      <w:r w:rsidR="00FB322A" w:rsidRPr="00850467">
        <w:rPr>
          <w:rFonts w:ascii="Arial" w:hAnsi="Arial" w:cs="Arial"/>
        </w:rPr>
        <w:t xml:space="preserve">variation </w:t>
      </w:r>
      <w:r w:rsidR="00884D4F" w:rsidRPr="00850467">
        <w:rPr>
          <w:rFonts w:ascii="Arial" w:hAnsi="Arial" w:cs="Arial"/>
        </w:rPr>
        <w:t xml:space="preserve">among </w:t>
      </w:r>
      <w:r w:rsidR="00202E55" w:rsidRPr="00850467">
        <w:rPr>
          <w:rFonts w:ascii="Arial" w:hAnsi="Arial" w:cs="Arial"/>
        </w:rPr>
        <w:t>188</w:t>
      </w:r>
      <w:r w:rsidR="003E39F0" w:rsidRPr="00850467">
        <w:rPr>
          <w:rFonts w:ascii="Arial" w:hAnsi="Arial" w:cs="Arial"/>
        </w:rPr>
        <w:t xml:space="preserve"> US academic medical units </w:t>
      </w:r>
      <w:r w:rsidR="00FB322A" w:rsidRPr="00850467">
        <w:rPr>
          <w:rFonts w:ascii="Arial" w:hAnsi="Arial" w:cs="Arial"/>
        </w:rPr>
        <w:t>was found</w:t>
      </w:r>
      <w:r w:rsidR="00884D4F" w:rsidRPr="00850467">
        <w:rPr>
          <w:rFonts w:ascii="Arial" w:hAnsi="Arial" w:cs="Arial"/>
        </w:rPr>
        <w:t xml:space="preserve"> in</w:t>
      </w:r>
      <w:r w:rsidR="00FB322A" w:rsidRPr="00850467">
        <w:rPr>
          <w:rFonts w:ascii="Arial" w:hAnsi="Arial" w:cs="Arial"/>
        </w:rPr>
        <w:t xml:space="preserve"> observed mortality (median = 8.6%; range = 0.9%-18.2%</w:t>
      </w:r>
      <w:r>
        <w:rPr>
          <w:rFonts w:ascii="Arial" w:hAnsi="Arial" w:cs="Arial"/>
        </w:rPr>
        <w:t xml:space="preserve"> [7]</w:t>
      </w:r>
      <w:r w:rsidR="00FB322A" w:rsidRPr="00850467">
        <w:rPr>
          <w:rFonts w:ascii="Arial" w:hAnsi="Arial" w:cs="Arial"/>
        </w:rPr>
        <w:t>)</w:t>
      </w:r>
      <w:r w:rsidR="009A38F7" w:rsidRPr="00850467">
        <w:rPr>
          <w:rFonts w:ascii="Arial" w:hAnsi="Arial" w:cs="Arial"/>
        </w:rPr>
        <w:t xml:space="preserve">. </w:t>
      </w:r>
      <w:r>
        <w:rPr>
          <w:rFonts w:ascii="Arial" w:hAnsi="Arial" w:cs="Arial"/>
        </w:rPr>
        <w:t xml:space="preserve"> A</w:t>
      </w:r>
      <w:r w:rsidR="00C52C8A" w:rsidRPr="00850467">
        <w:rPr>
          <w:rFonts w:ascii="Arial" w:hAnsi="Arial" w:cs="Arial"/>
        </w:rPr>
        <w:t xml:space="preserve"> retrospective multicenter study </w:t>
      </w:r>
      <w:r w:rsidR="00551C9D" w:rsidRPr="00850467">
        <w:rPr>
          <w:rFonts w:ascii="Arial" w:hAnsi="Arial" w:cs="Arial"/>
        </w:rPr>
        <w:t>of</w:t>
      </w:r>
      <w:r w:rsidR="009265B0" w:rsidRPr="00850467">
        <w:rPr>
          <w:rFonts w:ascii="Arial" w:hAnsi="Arial" w:cs="Arial"/>
        </w:rPr>
        <w:t xml:space="preserve"> 4,605 patients from 28 </w:t>
      </w:r>
      <w:r>
        <w:rPr>
          <w:rFonts w:ascii="Arial" w:hAnsi="Arial" w:cs="Arial"/>
        </w:rPr>
        <w:t>intensive care units</w:t>
      </w:r>
      <w:r w:rsidR="009265B0" w:rsidRPr="00850467">
        <w:rPr>
          <w:rFonts w:ascii="Arial" w:hAnsi="Arial" w:cs="Arial"/>
        </w:rPr>
        <w:t xml:space="preserve"> from t</w:t>
      </w:r>
      <w:r w:rsidR="00C52C8A" w:rsidRPr="00850467">
        <w:rPr>
          <w:rFonts w:ascii="Arial" w:hAnsi="Arial" w:cs="Arial"/>
        </w:rPr>
        <w:t>he Dutch National Intensive Care Evaluation registry</w:t>
      </w:r>
      <w:r w:rsidR="00884D4F" w:rsidRPr="00850467">
        <w:rPr>
          <w:rFonts w:ascii="Arial" w:hAnsi="Arial" w:cs="Arial"/>
        </w:rPr>
        <w:t xml:space="preserve"> </w:t>
      </w:r>
      <w:r w:rsidR="00C52C8A" w:rsidRPr="00850467">
        <w:rPr>
          <w:rFonts w:ascii="Arial" w:hAnsi="Arial" w:cs="Arial"/>
        </w:rPr>
        <w:t xml:space="preserve">showed that the risk-adjusted mortality </w:t>
      </w:r>
      <w:r w:rsidR="005F5A4F" w:rsidRPr="00850467">
        <w:rPr>
          <w:rFonts w:ascii="Arial" w:hAnsi="Arial" w:cs="Arial"/>
        </w:rPr>
        <w:t>rates for</w:t>
      </w:r>
      <w:r w:rsidR="00C52C8A" w:rsidRPr="00850467">
        <w:rPr>
          <w:rFonts w:ascii="Arial" w:hAnsi="Arial" w:cs="Arial"/>
        </w:rPr>
        <w:t xml:space="preserve"> patients </w:t>
      </w:r>
      <w:r w:rsidR="00884D4F" w:rsidRPr="00850467">
        <w:rPr>
          <w:rFonts w:ascii="Arial" w:hAnsi="Arial" w:cs="Arial"/>
        </w:rPr>
        <w:t xml:space="preserve">with severe sepsis </w:t>
      </w:r>
      <w:r w:rsidR="00C52C8A" w:rsidRPr="00850467">
        <w:rPr>
          <w:rFonts w:ascii="Arial" w:hAnsi="Arial" w:cs="Arial"/>
        </w:rPr>
        <w:t>ranged from 1</w:t>
      </w:r>
      <w:r w:rsidR="005F5A4F" w:rsidRPr="00850467">
        <w:rPr>
          <w:rFonts w:ascii="Arial" w:hAnsi="Arial" w:cs="Arial"/>
        </w:rPr>
        <w:t>4.3</w:t>
      </w:r>
      <w:r w:rsidR="00C52C8A" w:rsidRPr="00850467">
        <w:rPr>
          <w:rFonts w:ascii="Arial" w:hAnsi="Arial" w:cs="Arial"/>
        </w:rPr>
        <w:t>% to 4</w:t>
      </w:r>
      <w:r w:rsidR="005F5A4F" w:rsidRPr="00850467">
        <w:rPr>
          <w:rFonts w:ascii="Arial" w:hAnsi="Arial" w:cs="Arial"/>
        </w:rPr>
        <w:t>7.9</w:t>
      </w:r>
      <w:r w:rsidR="00C52C8A" w:rsidRPr="00850467">
        <w:rPr>
          <w:rFonts w:ascii="Arial" w:hAnsi="Arial" w:cs="Arial"/>
        </w:rPr>
        <w:t>%</w:t>
      </w:r>
      <w:r>
        <w:rPr>
          <w:rFonts w:ascii="Arial" w:hAnsi="Arial" w:cs="Arial"/>
        </w:rPr>
        <w:t xml:space="preserve"> [16]</w:t>
      </w:r>
      <w:r w:rsidR="00C52C8A" w:rsidRPr="00850467">
        <w:rPr>
          <w:rFonts w:ascii="Arial" w:hAnsi="Arial" w:cs="Arial"/>
        </w:rPr>
        <w:t>.</w:t>
      </w:r>
      <w:r w:rsidR="009265B0" w:rsidRPr="00850467">
        <w:rPr>
          <w:rFonts w:ascii="Arial" w:hAnsi="Arial" w:cs="Arial"/>
        </w:rPr>
        <w:t xml:space="preserve"> </w:t>
      </w:r>
    </w:p>
    <w:p w14:paraId="65635913" w14:textId="3F7B58E9" w:rsidR="0005710A" w:rsidRDefault="0005710A" w:rsidP="00850467">
      <w:pPr>
        <w:spacing w:line="480" w:lineRule="auto"/>
        <w:rPr>
          <w:rFonts w:ascii="Arial" w:hAnsi="Arial" w:cs="Arial"/>
        </w:rPr>
      </w:pPr>
      <w:r>
        <w:rPr>
          <w:rFonts w:ascii="Arial" w:hAnsi="Arial" w:cs="Arial"/>
        </w:rPr>
        <w:tab/>
        <w:t>Variations among hospitals indicate . . .  Lit on hospital features assoc with better/worse survival</w:t>
      </w:r>
    </w:p>
    <w:p w14:paraId="2F5D2DA8" w14:textId="77777777" w:rsidR="0005710A" w:rsidRPr="00850467" w:rsidRDefault="0005710A" w:rsidP="00850467">
      <w:pPr>
        <w:spacing w:line="480" w:lineRule="auto"/>
        <w:rPr>
          <w:rFonts w:ascii="Arial" w:hAnsi="Arial" w:cs="Arial"/>
        </w:rPr>
      </w:pPr>
    </w:p>
    <w:p w14:paraId="2E3343AD" w14:textId="002425A2" w:rsidR="004C3E6B" w:rsidRPr="00850467" w:rsidRDefault="0051157A" w:rsidP="00850467">
      <w:pPr>
        <w:spacing w:line="480" w:lineRule="auto"/>
        <w:rPr>
          <w:rFonts w:ascii="Arial" w:hAnsi="Arial" w:cs="Arial"/>
          <w:i/>
        </w:rPr>
      </w:pPr>
      <w:r w:rsidRPr="00850467">
        <w:rPr>
          <w:rFonts w:ascii="Arial" w:hAnsi="Arial" w:cs="Arial"/>
        </w:rPr>
        <w:t>Variation in mortality rates can be attributed to heterogeneous patient case-mix and differences in organizational structure and processes of care</w:t>
      </w:r>
      <w:r w:rsidR="00F65AE7" w:rsidRPr="00850467">
        <w:rPr>
          <w:rFonts w:ascii="Arial" w:hAnsi="Arial" w:cs="Arial"/>
        </w:rPr>
        <w:t xml:space="preserve"> </w:t>
      </w:r>
      <w:r w:rsidR="009A38F7" w:rsidRPr="00850467">
        <w:rPr>
          <w:rFonts w:ascii="Arial" w:hAnsi="Arial" w:cs="Arial"/>
        </w:rPr>
        <w:t>( )</w:t>
      </w:r>
      <w:r w:rsidRPr="00850467">
        <w:rPr>
          <w:rFonts w:ascii="Arial" w:hAnsi="Arial" w:cs="Arial"/>
        </w:rPr>
        <w:t xml:space="preserve">. </w:t>
      </w:r>
      <w:r w:rsidR="008B55AA" w:rsidRPr="00850467">
        <w:rPr>
          <w:rFonts w:ascii="Arial" w:hAnsi="Arial" w:cs="Arial"/>
        </w:rPr>
        <w:t>In our study, the</w:t>
      </w:r>
      <w:r w:rsidR="00D24D98" w:rsidRPr="00850467">
        <w:rPr>
          <w:rFonts w:ascii="Arial" w:hAnsi="Arial" w:cs="Arial"/>
        </w:rPr>
        <w:t xml:space="preserve"> variation</w:t>
      </w:r>
      <w:r w:rsidR="00884D4F" w:rsidRPr="00850467">
        <w:rPr>
          <w:rFonts w:ascii="Arial" w:hAnsi="Arial" w:cs="Arial"/>
        </w:rPr>
        <w:t xml:space="preserve"> in mortality among hospitals </w:t>
      </w:r>
      <w:r w:rsidR="00D24D98" w:rsidRPr="00850467">
        <w:rPr>
          <w:rFonts w:ascii="Arial" w:hAnsi="Arial" w:cs="Arial"/>
        </w:rPr>
        <w:t>w</w:t>
      </w:r>
      <w:r w:rsidR="00907871" w:rsidRPr="00850467">
        <w:rPr>
          <w:rFonts w:ascii="Arial" w:hAnsi="Arial" w:cs="Arial"/>
        </w:rPr>
        <w:t>as</w:t>
      </w:r>
      <w:r w:rsidR="00D24D98" w:rsidRPr="00850467">
        <w:rPr>
          <w:rFonts w:ascii="Arial" w:hAnsi="Arial" w:cs="Arial"/>
        </w:rPr>
        <w:t xml:space="preserve"> </w:t>
      </w:r>
      <w:r w:rsidR="00907871" w:rsidRPr="00850467">
        <w:rPr>
          <w:rFonts w:ascii="Arial" w:hAnsi="Arial" w:cs="Arial"/>
        </w:rPr>
        <w:t xml:space="preserve">not </w:t>
      </w:r>
      <w:r w:rsidR="009B071A" w:rsidRPr="00850467">
        <w:rPr>
          <w:rFonts w:ascii="Arial" w:hAnsi="Arial" w:cs="Arial"/>
        </w:rPr>
        <w:t>associated with</w:t>
      </w:r>
      <w:r w:rsidR="00F65906" w:rsidRPr="00850467">
        <w:rPr>
          <w:rFonts w:ascii="Arial" w:hAnsi="Arial" w:cs="Arial"/>
        </w:rPr>
        <w:t xml:space="preserve"> differences in</w:t>
      </w:r>
      <w:r w:rsidR="009B071A" w:rsidRPr="00850467">
        <w:rPr>
          <w:rFonts w:ascii="Arial" w:hAnsi="Arial" w:cs="Arial"/>
        </w:rPr>
        <w:t xml:space="preserve"> </w:t>
      </w:r>
      <w:r w:rsidR="00D24D98" w:rsidRPr="00850467">
        <w:rPr>
          <w:rFonts w:ascii="Arial" w:hAnsi="Arial" w:cs="Arial"/>
        </w:rPr>
        <w:t>patient characteristics</w:t>
      </w:r>
      <w:r w:rsidR="00F65906" w:rsidRPr="00850467">
        <w:rPr>
          <w:rFonts w:ascii="Arial" w:hAnsi="Arial" w:cs="Arial"/>
        </w:rPr>
        <w:t xml:space="preserve">. </w:t>
      </w:r>
      <w:r w:rsidR="00740A17" w:rsidRPr="00850467">
        <w:rPr>
          <w:rFonts w:ascii="Arial" w:hAnsi="Arial" w:cs="Arial"/>
        </w:rPr>
        <w:t xml:space="preserve">Possible relations between in-hospital mortality </w:t>
      </w:r>
      <w:r w:rsidR="008B55AA" w:rsidRPr="00850467">
        <w:rPr>
          <w:rFonts w:ascii="Arial" w:hAnsi="Arial" w:cs="Arial"/>
        </w:rPr>
        <w:t>related to sepsis and</w:t>
      </w:r>
      <w:r w:rsidR="00740A17" w:rsidRPr="00850467">
        <w:rPr>
          <w:rFonts w:ascii="Arial" w:hAnsi="Arial" w:cs="Arial"/>
        </w:rPr>
        <w:t xml:space="preserve"> patient characteristics have been previously examined in the general population. </w:t>
      </w:r>
      <w:r w:rsidR="004D52F9" w:rsidRPr="00850467">
        <w:rPr>
          <w:rFonts w:ascii="Arial" w:hAnsi="Arial" w:cs="Arial"/>
        </w:rPr>
        <w:t xml:space="preserve"> </w:t>
      </w:r>
      <w:r w:rsidR="00907871" w:rsidRPr="00850467">
        <w:rPr>
          <w:rFonts w:ascii="Arial" w:hAnsi="Arial" w:cs="Arial"/>
        </w:rPr>
        <w:t>Analysis of severe sepsis</w:t>
      </w:r>
      <w:r w:rsidR="004D52F9" w:rsidRPr="00850467">
        <w:rPr>
          <w:rFonts w:ascii="Arial" w:hAnsi="Arial" w:cs="Arial"/>
        </w:rPr>
        <w:t xml:space="preserve"> discharge</w:t>
      </w:r>
      <w:r w:rsidR="00907871" w:rsidRPr="00850467">
        <w:rPr>
          <w:rFonts w:ascii="Arial" w:hAnsi="Arial" w:cs="Arial"/>
        </w:rPr>
        <w:t>s</w:t>
      </w:r>
      <w:r w:rsidR="004D52F9" w:rsidRPr="00850467">
        <w:rPr>
          <w:rFonts w:ascii="Arial" w:hAnsi="Arial" w:cs="Arial"/>
        </w:rPr>
        <w:t xml:space="preserve"> from all community hospitals in California </w:t>
      </w:r>
      <w:r w:rsidR="00F916A7" w:rsidRPr="00850467">
        <w:rPr>
          <w:rFonts w:ascii="Arial" w:hAnsi="Arial" w:cs="Arial"/>
        </w:rPr>
        <w:t xml:space="preserve">between 2005 and 2010 </w:t>
      </w:r>
      <w:r w:rsidR="004D52F9" w:rsidRPr="00850467">
        <w:rPr>
          <w:rFonts w:ascii="Arial" w:hAnsi="Arial" w:cs="Arial"/>
        </w:rPr>
        <w:t xml:space="preserve">showed that </w:t>
      </w:r>
      <w:r w:rsidR="00907871" w:rsidRPr="00850467">
        <w:rPr>
          <w:rFonts w:ascii="Arial" w:hAnsi="Arial" w:cs="Arial"/>
        </w:rPr>
        <w:t xml:space="preserve">in-hospital </w:t>
      </w:r>
      <w:r w:rsidR="004D52F9" w:rsidRPr="00850467">
        <w:rPr>
          <w:rFonts w:ascii="Arial" w:hAnsi="Arial" w:cs="Arial"/>
        </w:rPr>
        <w:t xml:space="preserve">mortality </w:t>
      </w:r>
      <w:r w:rsidR="003A5AFD" w:rsidRPr="00850467">
        <w:rPr>
          <w:rFonts w:ascii="Arial" w:hAnsi="Arial" w:cs="Arial"/>
        </w:rPr>
        <w:t xml:space="preserve">increased with increasing age and was higher among males, whites, Asian/Pacific Islanders, </w:t>
      </w:r>
      <w:r w:rsidR="003A5AFD" w:rsidRPr="00850467">
        <w:rPr>
          <w:rFonts w:ascii="Arial" w:hAnsi="Arial" w:cs="Arial"/>
        </w:rPr>
        <w:lastRenderedPageBreak/>
        <w:t>non-Hispanics, and those with Medicare coverage</w:t>
      </w:r>
      <w:r w:rsidR="009A38F7" w:rsidRPr="00850467">
        <w:rPr>
          <w:rFonts w:ascii="Arial" w:hAnsi="Arial" w:cs="Arial"/>
        </w:rPr>
        <w:t xml:space="preserve"> ( )</w:t>
      </w:r>
      <w:r w:rsidR="00D24D98" w:rsidRPr="00850467">
        <w:rPr>
          <w:rFonts w:ascii="Arial" w:hAnsi="Arial" w:cs="Arial"/>
        </w:rPr>
        <w:t xml:space="preserve">. </w:t>
      </w:r>
      <w:r w:rsidR="009B071A" w:rsidRPr="00850467">
        <w:rPr>
          <w:rFonts w:ascii="Arial" w:hAnsi="Arial" w:cs="Arial"/>
        </w:rPr>
        <w:t>A large study</w:t>
      </w:r>
      <w:r w:rsidR="00F65AE7" w:rsidRPr="00850467">
        <w:rPr>
          <w:rFonts w:ascii="Arial" w:hAnsi="Arial" w:cs="Arial"/>
        </w:rPr>
        <w:t xml:space="preserve"> using data from all nonfederal hospitals </w:t>
      </w:r>
      <w:r w:rsidR="009B071A" w:rsidRPr="00850467">
        <w:rPr>
          <w:rFonts w:ascii="Arial" w:hAnsi="Arial" w:cs="Arial"/>
        </w:rPr>
        <w:t>i</w:t>
      </w:r>
      <w:r w:rsidR="00F65AE7" w:rsidRPr="00850467">
        <w:rPr>
          <w:rFonts w:ascii="Arial" w:hAnsi="Arial" w:cs="Arial"/>
        </w:rPr>
        <w:t xml:space="preserve">n seven U.S. states showed that in addition to age, differences in mortality were explained by differences in underlying </w:t>
      </w:r>
      <w:r w:rsidR="009B071A" w:rsidRPr="00850467">
        <w:rPr>
          <w:rFonts w:ascii="Arial" w:hAnsi="Arial" w:cs="Arial"/>
        </w:rPr>
        <w:t xml:space="preserve">comorbidity </w:t>
      </w:r>
      <w:r w:rsidR="00F65AE7" w:rsidRPr="00850467">
        <w:rPr>
          <w:rFonts w:ascii="Arial" w:hAnsi="Arial" w:cs="Arial"/>
        </w:rPr>
        <w:t>and the site of infection</w:t>
      </w:r>
      <w:r w:rsidR="009A38F7" w:rsidRPr="00850467">
        <w:rPr>
          <w:rFonts w:ascii="Arial" w:hAnsi="Arial" w:cs="Arial"/>
        </w:rPr>
        <w:t>( )</w:t>
      </w:r>
      <w:r w:rsidR="00F65AE7" w:rsidRPr="00850467">
        <w:rPr>
          <w:rFonts w:ascii="Arial" w:hAnsi="Arial" w:cs="Arial"/>
        </w:rPr>
        <w:t xml:space="preserve">. </w:t>
      </w:r>
      <w:r w:rsidR="00BC4C80" w:rsidRPr="00850467">
        <w:rPr>
          <w:rFonts w:ascii="Arial" w:hAnsi="Arial" w:cs="Arial"/>
        </w:rPr>
        <w:t>Comorbidities in our study…</w:t>
      </w:r>
      <w:r w:rsidR="00F65906" w:rsidRPr="00850467">
        <w:rPr>
          <w:rFonts w:ascii="Arial" w:hAnsi="Arial" w:cs="Arial"/>
        </w:rPr>
        <w:t>..</w:t>
      </w:r>
    </w:p>
    <w:p w14:paraId="551C3A7D" w14:textId="4A4A5B7E" w:rsidR="009A38F7" w:rsidRPr="00850467" w:rsidRDefault="00471B5B" w:rsidP="00850467">
      <w:pPr>
        <w:spacing w:line="480" w:lineRule="auto"/>
        <w:rPr>
          <w:rFonts w:ascii="Arial" w:hAnsi="Arial" w:cs="Arial"/>
        </w:rPr>
      </w:pPr>
      <w:r w:rsidRPr="00850467">
        <w:rPr>
          <w:rFonts w:ascii="Arial" w:hAnsi="Arial" w:cs="Arial"/>
        </w:rPr>
        <w:t xml:space="preserve">Substantial variation may exist in the processes of care between </w:t>
      </w:r>
      <w:r w:rsidR="00F65906" w:rsidRPr="00850467">
        <w:rPr>
          <w:rFonts w:ascii="Arial" w:hAnsi="Arial" w:cs="Arial"/>
        </w:rPr>
        <w:t>various</w:t>
      </w:r>
      <w:r w:rsidRPr="00850467">
        <w:rPr>
          <w:rFonts w:ascii="Arial" w:hAnsi="Arial" w:cs="Arial"/>
        </w:rPr>
        <w:t xml:space="preserve"> hospitals which can explain the differences in mortality rates.</w:t>
      </w:r>
      <w:r w:rsidR="00F65AE7" w:rsidRPr="00850467">
        <w:rPr>
          <w:rFonts w:ascii="Arial" w:hAnsi="Arial" w:cs="Arial"/>
        </w:rPr>
        <w:t xml:space="preserve"> Outcomes of sepsis </w:t>
      </w:r>
      <w:r w:rsidR="009A38F7" w:rsidRPr="00850467">
        <w:rPr>
          <w:rFonts w:ascii="Arial" w:hAnsi="Arial" w:cs="Arial"/>
        </w:rPr>
        <w:t xml:space="preserve">are </w:t>
      </w:r>
      <w:r w:rsidR="00F65AE7" w:rsidRPr="00850467">
        <w:rPr>
          <w:rFonts w:ascii="Arial" w:hAnsi="Arial" w:cs="Arial"/>
        </w:rPr>
        <w:t>significantly impacted by the performance of time-sensitive and resource-dependent m</w:t>
      </w:r>
      <w:r w:rsidR="00F65906" w:rsidRPr="00850467">
        <w:rPr>
          <w:rFonts w:ascii="Arial" w:hAnsi="Arial" w:cs="Arial"/>
        </w:rPr>
        <w:t>easures</w:t>
      </w:r>
      <w:r w:rsidR="00F65AE7" w:rsidRPr="00850467">
        <w:rPr>
          <w:rFonts w:ascii="Arial" w:hAnsi="Arial" w:cs="Arial"/>
        </w:rPr>
        <w:t>, such as fluid resuscitation, interhospital transfer, subspecialist referral, and intensive care.</w:t>
      </w:r>
      <w:r w:rsidR="00F65906" w:rsidRPr="00850467">
        <w:rPr>
          <w:rFonts w:ascii="Arial" w:hAnsi="Arial" w:cs="Arial"/>
        </w:rPr>
        <w:t xml:space="preserve"> </w:t>
      </w:r>
      <w:r w:rsidR="00F65AE7" w:rsidRPr="00850467">
        <w:rPr>
          <w:rFonts w:ascii="Arial" w:hAnsi="Arial" w:cs="Arial"/>
          <w:u w:val="single"/>
        </w:rPr>
        <w:t xml:space="preserve"> </w:t>
      </w:r>
      <w:r w:rsidR="008B55AA" w:rsidRPr="00850467">
        <w:rPr>
          <w:rFonts w:ascii="Arial" w:hAnsi="Arial" w:cs="Arial"/>
        </w:rPr>
        <w:t>Earlier</w:t>
      </w:r>
      <w:r w:rsidR="00CC26D2" w:rsidRPr="00850467">
        <w:rPr>
          <w:rFonts w:ascii="Arial" w:hAnsi="Arial" w:cs="Arial"/>
        </w:rPr>
        <w:t xml:space="preserve"> studies </w:t>
      </w:r>
      <w:r w:rsidR="00EF7FF5" w:rsidRPr="00850467">
        <w:rPr>
          <w:rFonts w:ascii="Arial" w:hAnsi="Arial" w:cs="Arial"/>
        </w:rPr>
        <w:t>showed</w:t>
      </w:r>
      <w:r w:rsidR="00CC26D2" w:rsidRPr="00850467">
        <w:rPr>
          <w:rFonts w:ascii="Arial" w:hAnsi="Arial" w:cs="Arial"/>
        </w:rPr>
        <w:t xml:space="preserve"> </w:t>
      </w:r>
      <w:r w:rsidR="0038777A" w:rsidRPr="00850467">
        <w:rPr>
          <w:rFonts w:ascii="Arial" w:hAnsi="Arial" w:cs="Arial"/>
        </w:rPr>
        <w:t xml:space="preserve">a </w:t>
      </w:r>
      <w:r w:rsidR="00CC26D2" w:rsidRPr="00850467">
        <w:rPr>
          <w:rFonts w:ascii="Arial" w:hAnsi="Arial" w:cs="Arial"/>
        </w:rPr>
        <w:t>significant reduction in sepsis mortality with early goal-directed therapy</w:t>
      </w:r>
      <w:r w:rsidR="009A38F7" w:rsidRPr="00850467">
        <w:rPr>
          <w:rFonts w:ascii="Arial" w:hAnsi="Arial" w:cs="Arial"/>
        </w:rPr>
        <w:t xml:space="preserve"> ( ),</w:t>
      </w:r>
      <w:r w:rsidR="008A52D7" w:rsidRPr="00850467">
        <w:rPr>
          <w:rFonts w:ascii="Arial" w:hAnsi="Arial" w:cs="Arial"/>
        </w:rPr>
        <w:t xml:space="preserve"> </w:t>
      </w:r>
      <w:r w:rsidR="00202E55" w:rsidRPr="00850467">
        <w:rPr>
          <w:rFonts w:ascii="Arial" w:hAnsi="Arial" w:cs="Arial"/>
        </w:rPr>
        <w:t>which</w:t>
      </w:r>
      <w:r w:rsidR="001627C7" w:rsidRPr="00850467">
        <w:rPr>
          <w:rFonts w:ascii="Arial" w:hAnsi="Arial" w:cs="Arial"/>
        </w:rPr>
        <w:t xml:space="preserve"> </w:t>
      </w:r>
      <w:r w:rsidR="00C1148D" w:rsidRPr="00850467">
        <w:rPr>
          <w:rFonts w:ascii="Arial" w:hAnsi="Arial" w:cs="Arial"/>
        </w:rPr>
        <w:t xml:space="preserve">led </w:t>
      </w:r>
      <w:r w:rsidR="00202E55" w:rsidRPr="00850467">
        <w:rPr>
          <w:rFonts w:ascii="Arial" w:hAnsi="Arial" w:cs="Arial"/>
        </w:rPr>
        <w:t xml:space="preserve">to the development </w:t>
      </w:r>
      <w:r w:rsidR="009A38F7" w:rsidRPr="00850467">
        <w:rPr>
          <w:rFonts w:ascii="Arial" w:hAnsi="Arial" w:cs="Arial"/>
        </w:rPr>
        <w:t xml:space="preserve">of </w:t>
      </w:r>
      <w:r w:rsidR="00202E55" w:rsidRPr="00850467">
        <w:rPr>
          <w:rFonts w:ascii="Arial" w:hAnsi="Arial" w:cs="Arial"/>
        </w:rPr>
        <w:t>evidence-based guidelines on sepsis control and management</w:t>
      </w:r>
      <w:r w:rsidR="009A38F7" w:rsidRPr="00850467">
        <w:rPr>
          <w:rFonts w:ascii="Arial" w:hAnsi="Arial" w:cs="Arial"/>
        </w:rPr>
        <w:t xml:space="preserve"> ( )</w:t>
      </w:r>
      <w:r w:rsidR="00202E55" w:rsidRPr="00850467">
        <w:rPr>
          <w:rFonts w:ascii="Arial" w:hAnsi="Arial" w:cs="Arial"/>
        </w:rPr>
        <w:t>.</w:t>
      </w:r>
      <w:r w:rsidR="00C87462" w:rsidRPr="00850467">
        <w:rPr>
          <w:rFonts w:ascii="Arial" w:hAnsi="Arial" w:cs="Arial"/>
        </w:rPr>
        <w:t xml:space="preserve"> </w:t>
      </w:r>
      <w:r w:rsidR="00EF7FF5" w:rsidRPr="00850467">
        <w:rPr>
          <w:rFonts w:ascii="Arial" w:hAnsi="Arial" w:cs="Arial"/>
        </w:rPr>
        <w:t>I</w:t>
      </w:r>
      <w:r w:rsidR="001627C7" w:rsidRPr="00850467">
        <w:rPr>
          <w:rFonts w:ascii="Arial" w:hAnsi="Arial" w:cs="Arial"/>
        </w:rPr>
        <w:t>mplementation of a severe sepsis bundle</w:t>
      </w:r>
      <w:r w:rsidR="006E7F13" w:rsidRPr="00850467">
        <w:rPr>
          <w:rFonts w:ascii="Arial" w:hAnsi="Arial" w:cs="Arial"/>
        </w:rPr>
        <w:t xml:space="preserve">, such as the Surviving Sepsis Campaign guidelines, has </w:t>
      </w:r>
      <w:r w:rsidR="00C1148D" w:rsidRPr="00850467">
        <w:rPr>
          <w:rFonts w:ascii="Arial" w:hAnsi="Arial" w:cs="Arial"/>
        </w:rPr>
        <w:t>resulted to significant</w:t>
      </w:r>
      <w:r w:rsidR="006E7F13" w:rsidRPr="00850467">
        <w:rPr>
          <w:rFonts w:ascii="Arial" w:hAnsi="Arial" w:cs="Arial"/>
        </w:rPr>
        <w:t xml:space="preserve"> </w:t>
      </w:r>
      <w:r w:rsidR="009A38F7" w:rsidRPr="00850467">
        <w:rPr>
          <w:rFonts w:ascii="Arial" w:hAnsi="Arial" w:cs="Arial"/>
        </w:rPr>
        <w:t xml:space="preserve">in-hospital mortality </w:t>
      </w:r>
      <w:r w:rsidR="006E7F13" w:rsidRPr="00850467">
        <w:rPr>
          <w:rFonts w:ascii="Arial" w:hAnsi="Arial" w:cs="Arial"/>
        </w:rPr>
        <w:t>reduction</w:t>
      </w:r>
      <w:r w:rsidR="009A38F7" w:rsidRPr="00850467">
        <w:rPr>
          <w:rFonts w:ascii="Arial" w:hAnsi="Arial" w:cs="Arial"/>
        </w:rPr>
        <w:t xml:space="preserve"> ( ). </w:t>
      </w:r>
      <w:r w:rsidR="001627C7" w:rsidRPr="00850467">
        <w:rPr>
          <w:rFonts w:ascii="Arial" w:hAnsi="Arial" w:cs="Arial"/>
        </w:rPr>
        <w:t>A</w:t>
      </w:r>
      <w:r w:rsidR="00C87462" w:rsidRPr="00850467">
        <w:rPr>
          <w:rFonts w:ascii="Arial" w:hAnsi="Arial" w:cs="Arial"/>
        </w:rPr>
        <w:t xml:space="preserve"> </w:t>
      </w:r>
      <w:r w:rsidR="00EF7FF5" w:rsidRPr="00850467">
        <w:rPr>
          <w:rFonts w:ascii="Arial" w:hAnsi="Arial" w:cs="Arial"/>
        </w:rPr>
        <w:t xml:space="preserve">recent </w:t>
      </w:r>
      <w:r w:rsidR="00C87462" w:rsidRPr="00850467">
        <w:rPr>
          <w:rFonts w:ascii="Arial" w:hAnsi="Arial" w:cs="Arial"/>
        </w:rPr>
        <w:t xml:space="preserve">systematic review and meta-analysis of </w:t>
      </w:r>
      <w:r w:rsidR="00C1148D" w:rsidRPr="00850467">
        <w:rPr>
          <w:rFonts w:ascii="Arial" w:hAnsi="Arial" w:cs="Arial"/>
        </w:rPr>
        <w:t>fifty</w:t>
      </w:r>
      <w:r w:rsidR="00C87462" w:rsidRPr="00850467">
        <w:rPr>
          <w:rFonts w:ascii="Arial" w:hAnsi="Arial" w:cs="Arial"/>
        </w:rPr>
        <w:t xml:space="preserve"> observational studies</w:t>
      </w:r>
      <w:r w:rsidR="001627C7" w:rsidRPr="00850467">
        <w:rPr>
          <w:rFonts w:ascii="Arial" w:hAnsi="Arial" w:cs="Arial"/>
        </w:rPr>
        <w:t xml:space="preserve"> s</w:t>
      </w:r>
      <w:r w:rsidR="00C87462" w:rsidRPr="00850467">
        <w:rPr>
          <w:rFonts w:ascii="Arial" w:hAnsi="Arial" w:cs="Arial"/>
        </w:rPr>
        <w:t xml:space="preserve">howed that performance improvement programs were associated with increased compliance </w:t>
      </w:r>
      <w:r w:rsidR="001627C7" w:rsidRPr="00850467">
        <w:rPr>
          <w:rFonts w:ascii="Arial" w:hAnsi="Arial" w:cs="Arial"/>
        </w:rPr>
        <w:t xml:space="preserve">to management sepsis bundles </w:t>
      </w:r>
      <w:r w:rsidR="00C87462" w:rsidRPr="00850467">
        <w:rPr>
          <w:rFonts w:ascii="Arial" w:hAnsi="Arial" w:cs="Arial"/>
        </w:rPr>
        <w:t xml:space="preserve">and with a reduction in </w:t>
      </w:r>
      <w:r w:rsidR="001627C7" w:rsidRPr="00850467">
        <w:rPr>
          <w:rFonts w:ascii="Arial" w:hAnsi="Arial" w:cs="Arial"/>
        </w:rPr>
        <w:t xml:space="preserve">sepsis-related </w:t>
      </w:r>
      <w:r w:rsidR="00C87462" w:rsidRPr="00850467">
        <w:rPr>
          <w:rFonts w:ascii="Arial" w:hAnsi="Arial" w:cs="Arial"/>
        </w:rPr>
        <w:t>mortality (OR = 0.66</w:t>
      </w:r>
      <w:r w:rsidR="001627C7" w:rsidRPr="00850467">
        <w:rPr>
          <w:rFonts w:ascii="Arial" w:hAnsi="Arial" w:cs="Arial"/>
        </w:rPr>
        <w:t xml:space="preserve">, </w:t>
      </w:r>
      <w:r w:rsidR="00C87462" w:rsidRPr="00850467">
        <w:rPr>
          <w:rFonts w:ascii="Arial" w:hAnsi="Arial" w:cs="Arial"/>
        </w:rPr>
        <w:t>N = 434,447</w:t>
      </w:r>
      <w:r w:rsidR="00EF7FF5" w:rsidRPr="00850467">
        <w:rPr>
          <w:rFonts w:ascii="Arial" w:hAnsi="Arial" w:cs="Arial"/>
        </w:rPr>
        <w:t>)</w:t>
      </w:r>
      <w:r w:rsidR="009A38F7" w:rsidRPr="00850467">
        <w:rPr>
          <w:rFonts w:ascii="Arial" w:hAnsi="Arial" w:cs="Arial"/>
        </w:rPr>
        <w:t>( ).</w:t>
      </w:r>
    </w:p>
    <w:p w14:paraId="1136902E" w14:textId="28151A3A" w:rsidR="000D3D88" w:rsidRPr="00850467" w:rsidRDefault="00C1148D" w:rsidP="00850467">
      <w:pPr>
        <w:spacing w:line="480" w:lineRule="auto"/>
        <w:rPr>
          <w:rFonts w:ascii="Arial" w:hAnsi="Arial" w:cs="Arial"/>
          <w:i/>
        </w:rPr>
      </w:pPr>
      <w:r w:rsidRPr="00850467">
        <w:rPr>
          <w:rFonts w:ascii="Arial" w:hAnsi="Arial" w:cs="Arial"/>
        </w:rPr>
        <w:t>Differences among hospitals in p</w:t>
      </w:r>
      <w:r w:rsidR="00202E55" w:rsidRPr="00850467">
        <w:rPr>
          <w:rFonts w:ascii="Arial" w:hAnsi="Arial" w:cs="Arial"/>
        </w:rPr>
        <w:t>r</w:t>
      </w:r>
      <w:r w:rsidR="00CA3304" w:rsidRPr="00850467">
        <w:rPr>
          <w:rFonts w:ascii="Arial" w:hAnsi="Arial" w:cs="Arial"/>
        </w:rPr>
        <w:t>ocesses of care may be associated with</w:t>
      </w:r>
      <w:r w:rsidR="009D2887" w:rsidRPr="00850467">
        <w:rPr>
          <w:rFonts w:ascii="Arial" w:hAnsi="Arial" w:cs="Arial"/>
        </w:rPr>
        <w:t xml:space="preserve"> </w:t>
      </w:r>
      <w:r w:rsidRPr="00850467">
        <w:rPr>
          <w:rFonts w:ascii="Arial" w:hAnsi="Arial" w:cs="Arial"/>
        </w:rPr>
        <w:t xml:space="preserve">differences in </w:t>
      </w:r>
      <w:r w:rsidR="009D2887" w:rsidRPr="00850467">
        <w:rPr>
          <w:rFonts w:ascii="Arial" w:hAnsi="Arial" w:cs="Arial"/>
        </w:rPr>
        <w:t>structure and organizational</w:t>
      </w:r>
      <w:r w:rsidR="00CA3304" w:rsidRPr="00850467">
        <w:rPr>
          <w:rFonts w:ascii="Arial" w:hAnsi="Arial" w:cs="Arial"/>
        </w:rPr>
        <w:t xml:space="preserve"> hospital characteristics</w:t>
      </w:r>
      <w:r w:rsidR="009D2887" w:rsidRPr="00850467">
        <w:rPr>
          <w:rFonts w:ascii="Arial" w:hAnsi="Arial" w:cs="Arial"/>
        </w:rPr>
        <w:t xml:space="preserve"> such as the type of hospital, hospital case volume</w:t>
      </w:r>
      <w:r w:rsidRPr="00850467">
        <w:rPr>
          <w:rFonts w:ascii="Arial" w:hAnsi="Arial" w:cs="Arial"/>
        </w:rPr>
        <w:t xml:space="preserve"> and</w:t>
      </w:r>
      <w:r w:rsidR="009D2887" w:rsidRPr="00850467">
        <w:rPr>
          <w:rFonts w:ascii="Arial" w:hAnsi="Arial" w:cs="Arial"/>
        </w:rPr>
        <w:t xml:space="preserve"> perso</w:t>
      </w:r>
      <w:r w:rsidRPr="00850467">
        <w:rPr>
          <w:rFonts w:ascii="Arial" w:hAnsi="Arial" w:cs="Arial"/>
        </w:rPr>
        <w:t>n</w:t>
      </w:r>
      <w:r w:rsidR="009D2887" w:rsidRPr="00850467">
        <w:rPr>
          <w:rFonts w:ascii="Arial" w:hAnsi="Arial" w:cs="Arial"/>
        </w:rPr>
        <w:t>nel staffing</w:t>
      </w:r>
      <w:r w:rsidR="009A38F7" w:rsidRPr="00850467">
        <w:rPr>
          <w:rFonts w:ascii="Arial" w:hAnsi="Arial" w:cs="Arial"/>
        </w:rPr>
        <w:t xml:space="preserve"> and</w:t>
      </w:r>
      <w:r w:rsidR="009D2887" w:rsidRPr="00850467">
        <w:rPr>
          <w:rFonts w:ascii="Arial" w:hAnsi="Arial" w:cs="Arial"/>
        </w:rPr>
        <w:t xml:space="preserve"> workload</w:t>
      </w:r>
      <w:r w:rsidR="005E5768" w:rsidRPr="00850467">
        <w:rPr>
          <w:rFonts w:ascii="Arial" w:hAnsi="Arial" w:cs="Arial"/>
        </w:rPr>
        <w:t xml:space="preserve">. </w:t>
      </w:r>
      <w:r w:rsidR="00D24D98" w:rsidRPr="00850467">
        <w:rPr>
          <w:rFonts w:ascii="Arial" w:hAnsi="Arial" w:cs="Arial"/>
        </w:rPr>
        <w:t xml:space="preserve">We found that SLE patients </w:t>
      </w:r>
      <w:r w:rsidR="00593421" w:rsidRPr="00850467">
        <w:rPr>
          <w:rFonts w:ascii="Arial" w:hAnsi="Arial" w:cs="Arial"/>
        </w:rPr>
        <w:t xml:space="preserve">with sepsis </w:t>
      </w:r>
      <w:r w:rsidR="00D24D98" w:rsidRPr="00850467">
        <w:rPr>
          <w:rFonts w:ascii="Arial" w:hAnsi="Arial" w:cs="Arial"/>
        </w:rPr>
        <w:t>admitted at</w:t>
      </w:r>
      <w:r w:rsidR="009D2887" w:rsidRPr="00850467">
        <w:rPr>
          <w:rFonts w:ascii="Arial" w:hAnsi="Arial" w:cs="Arial"/>
        </w:rPr>
        <w:t xml:space="preserve"> </w:t>
      </w:r>
      <w:r w:rsidR="000D3D88" w:rsidRPr="00850467">
        <w:rPr>
          <w:rFonts w:ascii="Arial" w:hAnsi="Arial" w:cs="Arial"/>
        </w:rPr>
        <w:t xml:space="preserve">..urban/teaching </w:t>
      </w:r>
      <w:r w:rsidR="009D2887" w:rsidRPr="00850467">
        <w:rPr>
          <w:rFonts w:ascii="Arial" w:hAnsi="Arial" w:cs="Arial"/>
        </w:rPr>
        <w:t>hospitals ..and</w:t>
      </w:r>
      <w:r w:rsidR="000D3D88" w:rsidRPr="00850467">
        <w:rPr>
          <w:rFonts w:ascii="Arial" w:hAnsi="Arial" w:cs="Arial"/>
        </w:rPr>
        <w:t xml:space="preserve"> at</w:t>
      </w:r>
      <w:r w:rsidR="00D24D98" w:rsidRPr="00850467">
        <w:rPr>
          <w:rFonts w:ascii="Arial" w:hAnsi="Arial" w:cs="Arial"/>
        </w:rPr>
        <w:t xml:space="preserve"> </w:t>
      </w:r>
      <w:r w:rsidR="002B5D32" w:rsidRPr="00850467">
        <w:rPr>
          <w:rFonts w:ascii="Arial" w:hAnsi="Arial" w:cs="Arial"/>
        </w:rPr>
        <w:t xml:space="preserve">high </w:t>
      </w:r>
      <w:r w:rsidR="00D24D98" w:rsidRPr="00850467">
        <w:rPr>
          <w:rFonts w:ascii="Arial" w:hAnsi="Arial" w:cs="Arial"/>
        </w:rPr>
        <w:t>SLE-volume hospitals had lower in-hospital mortality</w:t>
      </w:r>
      <w:r w:rsidR="00F30F00" w:rsidRPr="00850467">
        <w:rPr>
          <w:rFonts w:ascii="Arial" w:hAnsi="Arial" w:cs="Arial"/>
        </w:rPr>
        <w:t>.</w:t>
      </w:r>
      <w:r w:rsidR="005856A1" w:rsidRPr="00850467">
        <w:rPr>
          <w:rFonts w:ascii="Arial" w:hAnsi="Arial" w:cs="Arial"/>
        </w:rPr>
        <w:t xml:space="preserve"> Large cohort or population-based studies </w:t>
      </w:r>
      <w:r w:rsidR="005E5768" w:rsidRPr="00850467">
        <w:rPr>
          <w:rFonts w:ascii="Arial" w:hAnsi="Arial" w:cs="Arial"/>
        </w:rPr>
        <w:t xml:space="preserve">for sepsis </w:t>
      </w:r>
      <w:r w:rsidR="005856A1" w:rsidRPr="00850467">
        <w:rPr>
          <w:rFonts w:ascii="Arial" w:hAnsi="Arial" w:cs="Arial"/>
        </w:rPr>
        <w:t xml:space="preserve">in the general population showed that hospitalizations in </w:t>
      </w:r>
      <w:r w:rsidR="006E7F13" w:rsidRPr="00850467">
        <w:rPr>
          <w:rFonts w:ascii="Arial" w:hAnsi="Arial" w:cs="Arial"/>
        </w:rPr>
        <w:t xml:space="preserve">large, </w:t>
      </w:r>
      <w:r w:rsidR="005856A1" w:rsidRPr="00850467">
        <w:rPr>
          <w:rFonts w:ascii="Arial" w:hAnsi="Arial" w:cs="Arial"/>
        </w:rPr>
        <w:t>urban</w:t>
      </w:r>
      <w:r w:rsidR="007E4CE3" w:rsidRPr="00850467">
        <w:rPr>
          <w:rFonts w:ascii="Arial" w:hAnsi="Arial" w:cs="Arial"/>
        </w:rPr>
        <w:t>/teaching</w:t>
      </w:r>
      <w:r w:rsidR="005E5768" w:rsidRPr="00850467">
        <w:rPr>
          <w:rFonts w:ascii="Arial" w:hAnsi="Arial" w:cs="Arial"/>
        </w:rPr>
        <w:t>,</w:t>
      </w:r>
      <w:r w:rsidR="007E4CE3" w:rsidRPr="00850467">
        <w:rPr>
          <w:rFonts w:ascii="Arial" w:hAnsi="Arial" w:cs="Arial"/>
        </w:rPr>
        <w:t xml:space="preserve"> and</w:t>
      </w:r>
      <w:r w:rsidR="005856A1" w:rsidRPr="00850467">
        <w:rPr>
          <w:rFonts w:ascii="Arial" w:hAnsi="Arial" w:cs="Arial"/>
        </w:rPr>
        <w:t xml:space="preserve"> high volume hospitals have been associated with better outcomes</w:t>
      </w:r>
      <w:r w:rsidR="005E5768" w:rsidRPr="00850467">
        <w:rPr>
          <w:rFonts w:ascii="Arial" w:hAnsi="Arial" w:cs="Arial"/>
        </w:rPr>
        <w:t xml:space="preserve"> </w:t>
      </w:r>
      <w:r w:rsidR="005856A1" w:rsidRPr="00850467">
        <w:rPr>
          <w:rFonts w:ascii="Arial" w:hAnsi="Arial" w:cs="Arial"/>
        </w:rPr>
        <w:t xml:space="preserve">( ). </w:t>
      </w:r>
      <w:r w:rsidR="000D3D88" w:rsidRPr="00850467">
        <w:rPr>
          <w:rFonts w:ascii="Arial" w:hAnsi="Arial" w:cs="Arial"/>
        </w:rPr>
        <w:t>A retrospective s</w:t>
      </w:r>
      <w:r w:rsidR="005856A1" w:rsidRPr="00850467">
        <w:rPr>
          <w:rFonts w:ascii="Arial" w:hAnsi="Arial" w:cs="Arial"/>
        </w:rPr>
        <w:t xml:space="preserve">tudy </w:t>
      </w:r>
      <w:r w:rsidR="000D3D88" w:rsidRPr="00850467">
        <w:rPr>
          <w:rFonts w:ascii="Arial" w:hAnsi="Arial" w:cs="Arial"/>
        </w:rPr>
        <w:t>using the NIS data from</w:t>
      </w:r>
      <w:r w:rsidR="005856A1" w:rsidRPr="00850467">
        <w:rPr>
          <w:rFonts w:ascii="Arial" w:hAnsi="Arial" w:cs="Arial"/>
        </w:rPr>
        <w:t xml:space="preserve"> 646,988 patient discharges with severe sepsis from 3,487 hospitals </w:t>
      </w:r>
      <w:r w:rsidR="000D3D88" w:rsidRPr="00850467">
        <w:rPr>
          <w:rFonts w:ascii="Arial" w:hAnsi="Arial" w:cs="Arial"/>
        </w:rPr>
        <w:t>between</w:t>
      </w:r>
      <w:r w:rsidR="005856A1" w:rsidRPr="00850467">
        <w:rPr>
          <w:rFonts w:ascii="Arial" w:hAnsi="Arial" w:cs="Arial"/>
        </w:rPr>
        <w:t xml:space="preserve"> 2002 </w:t>
      </w:r>
      <w:r w:rsidR="000D3D88" w:rsidRPr="00850467">
        <w:rPr>
          <w:rFonts w:ascii="Arial" w:hAnsi="Arial" w:cs="Arial"/>
        </w:rPr>
        <w:t>and</w:t>
      </w:r>
      <w:r w:rsidR="005856A1" w:rsidRPr="00850467">
        <w:rPr>
          <w:rFonts w:ascii="Arial" w:hAnsi="Arial" w:cs="Arial"/>
        </w:rPr>
        <w:t xml:space="preserve"> 2011, demonstrated an association between a higher severe sepsis case volume and decreased mortality </w:t>
      </w:r>
      <w:r w:rsidR="005E5768" w:rsidRPr="00850467">
        <w:rPr>
          <w:rFonts w:ascii="Arial" w:hAnsi="Arial" w:cs="Arial"/>
        </w:rPr>
        <w:t>( )</w:t>
      </w:r>
      <w:r w:rsidR="005856A1" w:rsidRPr="00850467">
        <w:rPr>
          <w:rFonts w:ascii="Arial" w:hAnsi="Arial" w:cs="Arial"/>
        </w:rPr>
        <w:t xml:space="preserve">. A recent meta-analysis provided </w:t>
      </w:r>
      <w:r w:rsidR="005E5768" w:rsidRPr="00850467">
        <w:rPr>
          <w:rFonts w:ascii="Arial" w:hAnsi="Arial" w:cs="Arial"/>
        </w:rPr>
        <w:t xml:space="preserve">also </w:t>
      </w:r>
      <w:r w:rsidR="005856A1" w:rsidRPr="00850467">
        <w:rPr>
          <w:rFonts w:ascii="Arial" w:hAnsi="Arial" w:cs="Arial"/>
        </w:rPr>
        <w:t xml:space="preserve">evidence for an inverse relationship between annualized case volume </w:t>
      </w:r>
      <w:r w:rsidR="005856A1" w:rsidRPr="00850467">
        <w:rPr>
          <w:rFonts w:ascii="Arial" w:hAnsi="Arial" w:cs="Arial"/>
        </w:rPr>
        <w:lastRenderedPageBreak/>
        <w:t>and mortality in patients with sepsis</w:t>
      </w:r>
      <w:r w:rsidR="005E5768" w:rsidRPr="00850467">
        <w:rPr>
          <w:rFonts w:ascii="Arial" w:hAnsi="Arial" w:cs="Arial"/>
        </w:rPr>
        <w:t xml:space="preserve"> ( )</w:t>
      </w:r>
      <w:r w:rsidR="005856A1" w:rsidRPr="00850467">
        <w:rPr>
          <w:rFonts w:ascii="Arial" w:hAnsi="Arial" w:cs="Arial"/>
        </w:rPr>
        <w:t xml:space="preserve">. </w:t>
      </w:r>
      <w:r w:rsidR="00535C2F" w:rsidRPr="00850467">
        <w:rPr>
          <w:rFonts w:ascii="Arial" w:hAnsi="Arial" w:cs="Arial"/>
        </w:rPr>
        <w:t xml:space="preserve">This likely is a result of increased provider expertise </w:t>
      </w:r>
      <w:r w:rsidR="005E5768" w:rsidRPr="00850467">
        <w:rPr>
          <w:rFonts w:ascii="Arial" w:hAnsi="Arial" w:cs="Arial"/>
        </w:rPr>
        <w:t xml:space="preserve">in association </w:t>
      </w:r>
      <w:r w:rsidR="00535C2F" w:rsidRPr="00850467">
        <w:rPr>
          <w:rFonts w:ascii="Arial" w:hAnsi="Arial" w:cs="Arial"/>
        </w:rPr>
        <w:t>with</w:t>
      </w:r>
      <w:r w:rsidR="005E5768" w:rsidRPr="00850467">
        <w:rPr>
          <w:rFonts w:ascii="Arial" w:hAnsi="Arial" w:cs="Arial"/>
        </w:rPr>
        <w:t xml:space="preserve"> higher</w:t>
      </w:r>
      <w:r w:rsidR="00535C2F" w:rsidRPr="00850467">
        <w:rPr>
          <w:rFonts w:ascii="Arial" w:hAnsi="Arial" w:cs="Arial"/>
        </w:rPr>
        <w:t xml:space="preserve"> adherence to best practice guidelines.</w:t>
      </w:r>
      <w:r w:rsidR="005E5768" w:rsidRPr="00850467">
        <w:rPr>
          <w:rFonts w:ascii="Arial" w:hAnsi="Arial" w:cs="Arial"/>
        </w:rPr>
        <w:t xml:space="preserve"> </w:t>
      </w:r>
      <w:r w:rsidRPr="00850467">
        <w:rPr>
          <w:rFonts w:ascii="Arial" w:hAnsi="Arial" w:cs="Arial"/>
        </w:rPr>
        <w:t>For example, i</w:t>
      </w:r>
      <w:r w:rsidR="005E5768" w:rsidRPr="00850467">
        <w:rPr>
          <w:rFonts w:ascii="Arial" w:hAnsi="Arial" w:cs="Arial"/>
        </w:rPr>
        <w:t>n a large cohort of U.S. patients with sepsis, select evidence-based processes of care were more likely implemented at high-volume hospitals ( )</w:t>
      </w:r>
      <w:r w:rsidR="0007472F" w:rsidRPr="00850467">
        <w:rPr>
          <w:rFonts w:ascii="Arial" w:hAnsi="Arial" w:cs="Arial"/>
        </w:rPr>
        <w:t>.</w:t>
      </w:r>
    </w:p>
    <w:p w14:paraId="75D093FE" w14:textId="7B884B41" w:rsidR="005856A1" w:rsidRPr="00850467" w:rsidRDefault="005E5768" w:rsidP="00850467">
      <w:pPr>
        <w:spacing w:line="480" w:lineRule="auto"/>
        <w:rPr>
          <w:rFonts w:ascii="Arial" w:hAnsi="Arial" w:cs="Arial"/>
        </w:rPr>
      </w:pPr>
      <w:r w:rsidRPr="00850467">
        <w:rPr>
          <w:rFonts w:ascii="Arial" w:hAnsi="Arial" w:cs="Arial"/>
        </w:rPr>
        <w:t xml:space="preserve">Our results showed lower adjusted risk for inpatient mortality among hospitals of high SLE volume. </w:t>
      </w:r>
      <w:r w:rsidR="000D3D88" w:rsidRPr="00850467">
        <w:rPr>
          <w:rFonts w:ascii="Arial" w:hAnsi="Arial" w:cs="Arial"/>
        </w:rPr>
        <w:t xml:space="preserve">For many </w:t>
      </w:r>
      <w:r w:rsidR="00C1148D" w:rsidRPr="00850467">
        <w:rPr>
          <w:rFonts w:ascii="Arial" w:hAnsi="Arial" w:cs="Arial"/>
        </w:rPr>
        <w:t xml:space="preserve">medical conditions and </w:t>
      </w:r>
      <w:r w:rsidR="000D3D88" w:rsidRPr="00850467">
        <w:rPr>
          <w:rFonts w:ascii="Arial" w:hAnsi="Arial" w:cs="Arial"/>
        </w:rPr>
        <w:t xml:space="preserve">surgical procedures, </w:t>
      </w:r>
      <w:r w:rsidR="00C1148D" w:rsidRPr="00850467">
        <w:rPr>
          <w:rFonts w:ascii="Arial" w:hAnsi="Arial" w:cs="Arial"/>
        </w:rPr>
        <w:t xml:space="preserve">patient </w:t>
      </w:r>
      <w:r w:rsidR="000D3D88" w:rsidRPr="00850467">
        <w:rPr>
          <w:rFonts w:ascii="Arial" w:hAnsi="Arial" w:cs="Arial"/>
        </w:rPr>
        <w:t xml:space="preserve">outcomes are better when treatment is provided at hospitals that have greater experience treating patients with similar conditions </w:t>
      </w:r>
      <w:r w:rsidRPr="00850467">
        <w:rPr>
          <w:rFonts w:ascii="Arial" w:hAnsi="Arial" w:cs="Arial"/>
        </w:rPr>
        <w:t>( )</w:t>
      </w:r>
      <w:r w:rsidR="000D3D88" w:rsidRPr="00850467">
        <w:rPr>
          <w:rFonts w:ascii="Arial" w:hAnsi="Arial" w:cs="Arial"/>
        </w:rPr>
        <w:t>.  Ward showed that in a sample of 9989 patients with SLE hospitalized in acute care hospitals in California from 1991 to 1994, patients hospitalized at hospitals that admitted large numbers of patients with SLE had a lower risk of in-hospital mortality than those admitted to less experienced hospitals (</w:t>
      </w:r>
      <w:r w:rsidRPr="00850467">
        <w:rPr>
          <w:rFonts w:ascii="Arial" w:hAnsi="Arial" w:cs="Arial"/>
        </w:rPr>
        <w:t xml:space="preserve"> </w:t>
      </w:r>
      <w:r w:rsidR="000D3D88" w:rsidRPr="00850467">
        <w:rPr>
          <w:rFonts w:ascii="Arial" w:hAnsi="Arial" w:cs="Arial"/>
        </w:rPr>
        <w:t>). These findings suggest that differences specifically in the management of SLE rather</w:t>
      </w:r>
      <w:r w:rsidR="00BC4C80" w:rsidRPr="00850467">
        <w:rPr>
          <w:rFonts w:ascii="Arial" w:hAnsi="Arial" w:cs="Arial"/>
        </w:rPr>
        <w:t xml:space="preserve"> than differences in the general quality of medical care</w:t>
      </w:r>
      <w:r w:rsidR="000D3D88" w:rsidRPr="00850467">
        <w:rPr>
          <w:rFonts w:ascii="Arial" w:hAnsi="Arial" w:cs="Arial"/>
        </w:rPr>
        <w:t xml:space="preserve"> may </w:t>
      </w:r>
      <w:r w:rsidR="00BC4C80" w:rsidRPr="00850467">
        <w:rPr>
          <w:rFonts w:ascii="Arial" w:hAnsi="Arial" w:cs="Arial"/>
        </w:rPr>
        <w:t>attribute to better outcomes.</w:t>
      </w:r>
    </w:p>
    <w:p w14:paraId="321D3BED" w14:textId="63EB7258" w:rsidR="00AE1E41" w:rsidRPr="00850467" w:rsidRDefault="001B626D" w:rsidP="00850467">
      <w:pPr>
        <w:spacing w:line="480" w:lineRule="auto"/>
        <w:rPr>
          <w:rFonts w:ascii="Arial" w:hAnsi="Arial" w:cs="Arial"/>
        </w:rPr>
      </w:pPr>
      <w:r w:rsidRPr="00850467">
        <w:rPr>
          <w:rFonts w:ascii="Arial" w:hAnsi="Arial" w:cs="Arial"/>
        </w:rPr>
        <w:t xml:space="preserve">The significant </w:t>
      </w:r>
      <w:r w:rsidR="000D3D88" w:rsidRPr="00850467">
        <w:rPr>
          <w:rFonts w:ascii="Arial" w:hAnsi="Arial" w:cs="Arial"/>
        </w:rPr>
        <w:t xml:space="preserve">variation </w:t>
      </w:r>
      <w:r w:rsidRPr="00850467">
        <w:rPr>
          <w:rFonts w:ascii="Arial" w:hAnsi="Arial" w:cs="Arial"/>
        </w:rPr>
        <w:t>among hospitals i</w:t>
      </w:r>
      <w:r w:rsidR="000D3D88" w:rsidRPr="00850467">
        <w:rPr>
          <w:rFonts w:ascii="Arial" w:hAnsi="Arial" w:cs="Arial"/>
        </w:rPr>
        <w:t>n in-hospital mortality suggests potential for quality improvement especially at low performing</w:t>
      </w:r>
      <w:r w:rsidR="00906943" w:rsidRPr="00850467">
        <w:rPr>
          <w:rFonts w:ascii="Arial" w:hAnsi="Arial" w:cs="Arial"/>
        </w:rPr>
        <w:t xml:space="preserve"> units</w:t>
      </w:r>
      <w:r w:rsidR="000D3D88" w:rsidRPr="00850467">
        <w:rPr>
          <w:rFonts w:ascii="Arial" w:hAnsi="Arial" w:cs="Arial"/>
        </w:rPr>
        <w:t xml:space="preserve">. </w:t>
      </w:r>
      <w:r w:rsidRPr="00850467">
        <w:rPr>
          <w:rFonts w:ascii="Arial" w:hAnsi="Arial" w:cs="Arial"/>
        </w:rPr>
        <w:t xml:space="preserve">In addition, findings of the impact of specific hospital characteristics on inpatient mortality can be </w:t>
      </w:r>
      <w:r w:rsidR="0007472F" w:rsidRPr="00850467">
        <w:rPr>
          <w:rFonts w:ascii="Arial" w:hAnsi="Arial" w:cs="Arial"/>
        </w:rPr>
        <w:t>implemented</w:t>
      </w:r>
      <w:r w:rsidRPr="00850467">
        <w:rPr>
          <w:rFonts w:ascii="Arial" w:hAnsi="Arial" w:cs="Arial"/>
        </w:rPr>
        <w:t xml:space="preserve"> to improve processes of care and outcomes. </w:t>
      </w:r>
      <w:r w:rsidR="0007472F" w:rsidRPr="00850467">
        <w:rPr>
          <w:rFonts w:ascii="Arial" w:hAnsi="Arial" w:cs="Arial"/>
        </w:rPr>
        <w:t>P</w:t>
      </w:r>
      <w:r w:rsidRPr="00850467">
        <w:rPr>
          <w:rFonts w:ascii="Arial" w:hAnsi="Arial" w:cs="Arial"/>
        </w:rPr>
        <w:t>olic</w:t>
      </w:r>
      <w:r w:rsidR="0007472F" w:rsidRPr="00850467">
        <w:rPr>
          <w:rFonts w:ascii="Arial" w:hAnsi="Arial" w:cs="Arial"/>
        </w:rPr>
        <w:t xml:space="preserve">ies such </w:t>
      </w:r>
      <w:r w:rsidRPr="00850467">
        <w:rPr>
          <w:rFonts w:ascii="Arial" w:hAnsi="Arial" w:cs="Arial"/>
        </w:rPr>
        <w:t xml:space="preserve">as selective referral </w:t>
      </w:r>
      <w:r w:rsidR="00F9049B" w:rsidRPr="00850467">
        <w:rPr>
          <w:rFonts w:ascii="Arial" w:hAnsi="Arial" w:cs="Arial"/>
        </w:rPr>
        <w:t>may be</w:t>
      </w:r>
      <w:r w:rsidRPr="00850467">
        <w:rPr>
          <w:rFonts w:ascii="Arial" w:hAnsi="Arial" w:cs="Arial"/>
        </w:rPr>
        <w:t xml:space="preserve"> suggested based on the relationship between </w:t>
      </w:r>
      <w:r w:rsidR="0007472F" w:rsidRPr="00850467">
        <w:rPr>
          <w:rFonts w:ascii="Arial" w:hAnsi="Arial" w:cs="Arial"/>
        </w:rPr>
        <w:t>[size</w:t>
      </w:r>
      <w:r w:rsidR="00C1148D" w:rsidRPr="00850467">
        <w:rPr>
          <w:rFonts w:ascii="Arial" w:hAnsi="Arial" w:cs="Arial"/>
        </w:rPr>
        <w:t>/..</w:t>
      </w:r>
      <w:r w:rsidR="0007472F" w:rsidRPr="00850467">
        <w:rPr>
          <w:rFonts w:ascii="Arial" w:hAnsi="Arial" w:cs="Arial"/>
        </w:rPr>
        <w:t xml:space="preserve"> </w:t>
      </w:r>
      <w:r w:rsidR="00906943" w:rsidRPr="00850467">
        <w:rPr>
          <w:rFonts w:ascii="Arial" w:hAnsi="Arial" w:cs="Arial"/>
        </w:rPr>
        <w:t>academic status</w:t>
      </w:r>
      <w:r w:rsidR="0007472F" w:rsidRPr="00850467">
        <w:rPr>
          <w:rFonts w:ascii="Arial" w:hAnsi="Arial" w:cs="Arial"/>
        </w:rPr>
        <w:t>?]</w:t>
      </w:r>
      <w:r w:rsidRPr="00850467">
        <w:rPr>
          <w:rFonts w:ascii="Arial" w:hAnsi="Arial" w:cs="Arial"/>
        </w:rPr>
        <w:t xml:space="preserve"> and </w:t>
      </w:r>
      <w:r w:rsidR="00C1148D" w:rsidRPr="00850467">
        <w:rPr>
          <w:rFonts w:ascii="Arial" w:hAnsi="Arial" w:cs="Arial"/>
        </w:rPr>
        <w:t>inpatient mortality risk</w:t>
      </w:r>
      <w:r w:rsidR="00906943" w:rsidRPr="00850467">
        <w:rPr>
          <w:rFonts w:ascii="Arial" w:hAnsi="Arial" w:cs="Arial"/>
        </w:rPr>
        <w:t>.</w:t>
      </w:r>
      <w:r w:rsidRPr="00850467">
        <w:rPr>
          <w:rFonts w:ascii="Arial" w:hAnsi="Arial" w:cs="Arial"/>
        </w:rPr>
        <w:t xml:space="preserve"> </w:t>
      </w:r>
      <w:r w:rsidR="00F9049B" w:rsidRPr="00850467">
        <w:rPr>
          <w:rFonts w:ascii="Arial" w:hAnsi="Arial" w:cs="Arial"/>
        </w:rPr>
        <w:t xml:space="preserve">Based on the relationship between </w:t>
      </w:r>
      <w:r w:rsidR="0007472F" w:rsidRPr="00850467">
        <w:rPr>
          <w:rFonts w:ascii="Arial" w:hAnsi="Arial" w:cs="Arial"/>
        </w:rPr>
        <w:t xml:space="preserve">high SLE-volume </w:t>
      </w:r>
      <w:r w:rsidR="00F9049B" w:rsidRPr="00850467">
        <w:rPr>
          <w:rFonts w:ascii="Arial" w:hAnsi="Arial" w:cs="Arial"/>
        </w:rPr>
        <w:t xml:space="preserve">hospitals and mortality rates, referral at highly experienced hospitals may also be suggested. </w:t>
      </w:r>
      <w:r w:rsidR="0007472F" w:rsidRPr="00850467">
        <w:rPr>
          <w:rFonts w:ascii="Arial" w:hAnsi="Arial" w:cs="Arial"/>
        </w:rPr>
        <w:t xml:space="preserve">However, caution must be used in translating these findings. </w:t>
      </w:r>
      <w:r w:rsidR="00F9049B" w:rsidRPr="00850467">
        <w:rPr>
          <w:rFonts w:ascii="Arial" w:hAnsi="Arial" w:cs="Arial"/>
        </w:rPr>
        <w:t>Re</w:t>
      </w:r>
      <w:r w:rsidR="00664888" w:rsidRPr="00850467">
        <w:rPr>
          <w:rFonts w:ascii="Arial" w:hAnsi="Arial" w:cs="Arial"/>
        </w:rPr>
        <w:t>ferral</w:t>
      </w:r>
      <w:r w:rsidR="00F9049B" w:rsidRPr="00850467">
        <w:rPr>
          <w:rFonts w:ascii="Arial" w:hAnsi="Arial" w:cs="Arial"/>
        </w:rPr>
        <w:t xml:space="preserve"> offers the possibility of expanding access to high-quality care</w:t>
      </w:r>
      <w:r w:rsidR="0007472F" w:rsidRPr="00850467">
        <w:rPr>
          <w:rFonts w:ascii="Arial" w:hAnsi="Arial" w:cs="Arial"/>
        </w:rPr>
        <w:t>, h</w:t>
      </w:r>
      <w:r w:rsidR="00F9049B" w:rsidRPr="00850467">
        <w:rPr>
          <w:rFonts w:ascii="Arial" w:hAnsi="Arial" w:cs="Arial"/>
        </w:rPr>
        <w:t xml:space="preserve">owever, transfer of critically ill patients is not without risks and </w:t>
      </w:r>
      <w:r w:rsidR="00664888" w:rsidRPr="00850467">
        <w:rPr>
          <w:rFonts w:ascii="Arial" w:hAnsi="Arial" w:cs="Arial"/>
        </w:rPr>
        <w:t xml:space="preserve">its impact </w:t>
      </w:r>
      <w:r w:rsidR="0007472F" w:rsidRPr="00850467">
        <w:rPr>
          <w:rFonts w:ascii="Arial" w:hAnsi="Arial" w:cs="Arial"/>
        </w:rPr>
        <w:t xml:space="preserve">on </w:t>
      </w:r>
      <w:r w:rsidR="00982DCD" w:rsidRPr="00850467">
        <w:rPr>
          <w:rFonts w:ascii="Arial" w:hAnsi="Arial" w:cs="Arial"/>
        </w:rPr>
        <w:t xml:space="preserve">inpatient </w:t>
      </w:r>
      <w:r w:rsidR="0007472F" w:rsidRPr="00850467">
        <w:rPr>
          <w:rFonts w:ascii="Arial" w:hAnsi="Arial" w:cs="Arial"/>
        </w:rPr>
        <w:t xml:space="preserve">mortality risk in </w:t>
      </w:r>
      <w:r w:rsidR="00982DCD" w:rsidRPr="00850467">
        <w:rPr>
          <w:rFonts w:ascii="Arial" w:hAnsi="Arial" w:cs="Arial"/>
        </w:rPr>
        <w:t>SLE</w:t>
      </w:r>
      <w:r w:rsidR="0007472F" w:rsidRPr="00850467">
        <w:rPr>
          <w:rFonts w:ascii="Arial" w:hAnsi="Arial" w:cs="Arial"/>
        </w:rPr>
        <w:t xml:space="preserve"> patients</w:t>
      </w:r>
      <w:r w:rsidR="00C1148D" w:rsidRPr="00850467">
        <w:rPr>
          <w:rFonts w:ascii="Arial" w:hAnsi="Arial" w:cs="Arial"/>
        </w:rPr>
        <w:t xml:space="preserve"> is </w:t>
      </w:r>
      <w:r w:rsidR="00664888" w:rsidRPr="00850467">
        <w:rPr>
          <w:rFonts w:ascii="Arial" w:hAnsi="Arial" w:cs="Arial"/>
        </w:rPr>
        <w:t xml:space="preserve">not </w:t>
      </w:r>
      <w:r w:rsidR="00C1148D" w:rsidRPr="00850467">
        <w:rPr>
          <w:rFonts w:ascii="Arial" w:hAnsi="Arial" w:cs="Arial"/>
        </w:rPr>
        <w:t>k</w:t>
      </w:r>
      <w:r w:rsidR="00664888" w:rsidRPr="00850467">
        <w:rPr>
          <w:rFonts w:ascii="Arial" w:hAnsi="Arial" w:cs="Arial"/>
        </w:rPr>
        <w:t>n</w:t>
      </w:r>
      <w:r w:rsidR="00C1148D" w:rsidRPr="00850467">
        <w:rPr>
          <w:rFonts w:ascii="Arial" w:hAnsi="Arial" w:cs="Arial"/>
        </w:rPr>
        <w:t>own</w:t>
      </w:r>
      <w:r w:rsidR="00AE1E41" w:rsidRPr="00850467">
        <w:rPr>
          <w:rFonts w:ascii="Arial" w:hAnsi="Arial" w:cs="Arial"/>
        </w:rPr>
        <w:t xml:space="preserve">. </w:t>
      </w:r>
      <w:r w:rsidR="00906943" w:rsidRPr="00850467">
        <w:rPr>
          <w:rFonts w:ascii="Arial" w:hAnsi="Arial" w:cs="Arial"/>
        </w:rPr>
        <w:t>B</w:t>
      </w:r>
      <w:r w:rsidR="000D3D88" w:rsidRPr="00850467">
        <w:rPr>
          <w:rFonts w:ascii="Arial" w:hAnsi="Arial" w:cs="Arial"/>
        </w:rPr>
        <w:t xml:space="preserve">etter understanding of the underlying </w:t>
      </w:r>
      <w:r w:rsidR="0083528C" w:rsidRPr="00850467">
        <w:rPr>
          <w:rFonts w:ascii="Arial" w:hAnsi="Arial" w:cs="Arial"/>
        </w:rPr>
        <w:t xml:space="preserve">mechanisms for </w:t>
      </w:r>
      <w:r w:rsidR="0007472F" w:rsidRPr="00850467">
        <w:rPr>
          <w:rFonts w:ascii="Arial" w:hAnsi="Arial" w:cs="Arial"/>
        </w:rPr>
        <w:t xml:space="preserve">hospital </w:t>
      </w:r>
      <w:r w:rsidR="0083528C" w:rsidRPr="00850467">
        <w:rPr>
          <w:rFonts w:ascii="Arial" w:hAnsi="Arial" w:cs="Arial"/>
        </w:rPr>
        <w:t>variation</w:t>
      </w:r>
      <w:r w:rsidR="000D3D88" w:rsidRPr="00850467">
        <w:rPr>
          <w:rFonts w:ascii="Arial" w:hAnsi="Arial" w:cs="Arial"/>
        </w:rPr>
        <w:t xml:space="preserve"> </w:t>
      </w:r>
      <w:r w:rsidR="0007472F" w:rsidRPr="00850467">
        <w:rPr>
          <w:rFonts w:ascii="Arial" w:hAnsi="Arial" w:cs="Arial"/>
        </w:rPr>
        <w:t xml:space="preserve">in </w:t>
      </w:r>
      <w:r w:rsidR="00982DCD" w:rsidRPr="00850467">
        <w:rPr>
          <w:rFonts w:ascii="Arial" w:hAnsi="Arial" w:cs="Arial"/>
        </w:rPr>
        <w:t xml:space="preserve">sepsis-related mortality in </w:t>
      </w:r>
      <w:r w:rsidR="0007472F" w:rsidRPr="00850467">
        <w:rPr>
          <w:rFonts w:ascii="Arial" w:hAnsi="Arial" w:cs="Arial"/>
        </w:rPr>
        <w:t xml:space="preserve">SLE </w:t>
      </w:r>
      <w:r w:rsidR="00906943" w:rsidRPr="00850467">
        <w:rPr>
          <w:rFonts w:ascii="Arial" w:hAnsi="Arial" w:cs="Arial"/>
        </w:rPr>
        <w:t>is</w:t>
      </w:r>
      <w:r w:rsidR="000D3D88" w:rsidRPr="00850467">
        <w:rPr>
          <w:rFonts w:ascii="Arial" w:hAnsi="Arial" w:cs="Arial"/>
        </w:rPr>
        <w:t xml:space="preserve"> crucial.</w:t>
      </w:r>
      <w:r w:rsidR="00AE1E41" w:rsidRPr="00850467">
        <w:rPr>
          <w:rFonts w:ascii="Arial" w:hAnsi="Arial" w:cs="Arial"/>
        </w:rPr>
        <w:t xml:space="preserve"> </w:t>
      </w:r>
    </w:p>
    <w:p w14:paraId="5790CEB8" w14:textId="7484D7D3" w:rsidR="00A50241" w:rsidRPr="00850467" w:rsidRDefault="00A50241" w:rsidP="00850467">
      <w:pPr>
        <w:spacing w:line="480" w:lineRule="auto"/>
        <w:rPr>
          <w:rFonts w:ascii="Arial" w:hAnsi="Arial" w:cs="Arial"/>
        </w:rPr>
      </w:pPr>
      <w:r w:rsidRPr="00850467">
        <w:rPr>
          <w:rFonts w:ascii="Arial" w:hAnsi="Arial" w:cs="Arial"/>
        </w:rPr>
        <w:lastRenderedPageBreak/>
        <w:t>The strengths of this study include the large, nationally representative and population-based sample</w:t>
      </w:r>
      <w:r w:rsidR="00D47D58" w:rsidRPr="00850467">
        <w:rPr>
          <w:rFonts w:ascii="Arial" w:hAnsi="Arial" w:cs="Arial"/>
        </w:rPr>
        <w:t>,</w:t>
      </w:r>
      <w:r w:rsidR="0007472F" w:rsidRPr="00850467">
        <w:rPr>
          <w:rFonts w:ascii="Arial" w:hAnsi="Arial" w:cs="Arial"/>
        </w:rPr>
        <w:t xml:space="preserve"> and </w:t>
      </w:r>
      <w:r w:rsidRPr="00850467">
        <w:rPr>
          <w:rFonts w:ascii="Arial" w:hAnsi="Arial" w:cs="Arial"/>
        </w:rPr>
        <w:t xml:space="preserve">data </w:t>
      </w:r>
      <w:r w:rsidR="00CF2032" w:rsidRPr="00850467">
        <w:rPr>
          <w:rFonts w:ascii="Arial" w:hAnsi="Arial" w:cs="Arial"/>
        </w:rPr>
        <w:t xml:space="preserve">covering </w:t>
      </w:r>
      <w:r w:rsidRPr="00850467">
        <w:rPr>
          <w:rFonts w:ascii="Arial" w:hAnsi="Arial" w:cs="Arial"/>
        </w:rPr>
        <w:t xml:space="preserve">many years. </w:t>
      </w:r>
      <w:r w:rsidR="00BC4C80" w:rsidRPr="00850467">
        <w:rPr>
          <w:rFonts w:ascii="Arial" w:hAnsi="Arial" w:cs="Arial"/>
        </w:rPr>
        <w:t>In an effort to provide reliable results, we included outcomes even at very low frequencies of hospitalization</w:t>
      </w:r>
      <w:r w:rsidR="00CF2032" w:rsidRPr="00850467">
        <w:rPr>
          <w:rFonts w:ascii="Arial" w:hAnsi="Arial" w:cs="Arial"/>
        </w:rPr>
        <w:t xml:space="preserve"> according to prior evidence</w:t>
      </w:r>
      <w:r w:rsidR="00BC4C80" w:rsidRPr="00850467">
        <w:rPr>
          <w:rFonts w:ascii="Arial" w:hAnsi="Arial" w:cs="Arial"/>
        </w:rPr>
        <w:t xml:space="preserve">. </w:t>
      </w:r>
      <w:r w:rsidR="00D47D58" w:rsidRPr="00850467">
        <w:rPr>
          <w:rFonts w:ascii="Arial" w:hAnsi="Arial" w:cs="Arial"/>
        </w:rPr>
        <w:t xml:space="preserve">One </w:t>
      </w:r>
      <w:r w:rsidRPr="00850467">
        <w:rPr>
          <w:rFonts w:ascii="Arial" w:hAnsi="Arial" w:cs="Arial"/>
        </w:rPr>
        <w:t xml:space="preserve">limitation is </w:t>
      </w:r>
      <w:r w:rsidR="00D47D58" w:rsidRPr="00850467">
        <w:rPr>
          <w:rFonts w:ascii="Arial" w:hAnsi="Arial" w:cs="Arial"/>
        </w:rPr>
        <w:t xml:space="preserve">the lack in the NIS of </w:t>
      </w:r>
      <w:r w:rsidRPr="00850467">
        <w:rPr>
          <w:rFonts w:ascii="Arial" w:hAnsi="Arial" w:cs="Arial"/>
        </w:rPr>
        <w:t xml:space="preserve">all the clinical and hospital characteristics or other aspects of quality of care such as processes of care that </w:t>
      </w:r>
      <w:r w:rsidR="00D47D58" w:rsidRPr="00850467">
        <w:rPr>
          <w:rFonts w:ascii="Arial" w:hAnsi="Arial" w:cs="Arial"/>
        </w:rPr>
        <w:t>likely</w:t>
      </w:r>
      <w:r w:rsidRPr="00850467">
        <w:rPr>
          <w:rFonts w:ascii="Arial" w:hAnsi="Arial" w:cs="Arial"/>
        </w:rPr>
        <w:t xml:space="preserve"> affect outcomes. </w:t>
      </w:r>
      <w:r w:rsidR="007E4CE3" w:rsidRPr="00850467">
        <w:rPr>
          <w:rFonts w:ascii="Arial" w:hAnsi="Arial" w:cs="Arial"/>
        </w:rPr>
        <w:t xml:space="preserve">However, we used rigorous statistical </w:t>
      </w:r>
      <w:r w:rsidR="00CF2032" w:rsidRPr="00850467">
        <w:rPr>
          <w:rFonts w:ascii="Arial" w:hAnsi="Arial" w:cs="Arial"/>
        </w:rPr>
        <w:t>techniques</w:t>
      </w:r>
      <w:r w:rsidR="007E4CE3" w:rsidRPr="00850467">
        <w:rPr>
          <w:rFonts w:ascii="Arial" w:hAnsi="Arial" w:cs="Arial"/>
        </w:rPr>
        <w:t xml:space="preserve"> </w:t>
      </w:r>
      <w:r w:rsidR="00D47D58" w:rsidRPr="00850467">
        <w:rPr>
          <w:rFonts w:ascii="Arial" w:hAnsi="Arial" w:cs="Arial"/>
        </w:rPr>
        <w:t xml:space="preserve">and accounted </w:t>
      </w:r>
      <w:r w:rsidR="007E4CE3" w:rsidRPr="00850467">
        <w:rPr>
          <w:rFonts w:ascii="Arial" w:hAnsi="Arial" w:cs="Arial"/>
        </w:rPr>
        <w:t xml:space="preserve">for </w:t>
      </w:r>
      <w:r w:rsidR="00D47D58" w:rsidRPr="00850467">
        <w:rPr>
          <w:rFonts w:ascii="Arial" w:hAnsi="Arial" w:cs="Arial"/>
        </w:rPr>
        <w:t xml:space="preserve">multiple </w:t>
      </w:r>
      <w:r w:rsidR="007E4CE3" w:rsidRPr="00850467">
        <w:rPr>
          <w:rFonts w:ascii="Arial" w:hAnsi="Arial" w:cs="Arial"/>
        </w:rPr>
        <w:t xml:space="preserve">relevant patient and hospital characteristics </w:t>
      </w:r>
      <w:r w:rsidR="00D47D58" w:rsidRPr="00850467">
        <w:rPr>
          <w:rFonts w:ascii="Arial" w:hAnsi="Arial" w:cs="Arial"/>
        </w:rPr>
        <w:t xml:space="preserve">in order to have </w:t>
      </w:r>
      <w:r w:rsidR="007E4CE3" w:rsidRPr="00850467">
        <w:rPr>
          <w:rFonts w:ascii="Arial" w:hAnsi="Arial" w:cs="Arial"/>
        </w:rPr>
        <w:t xml:space="preserve">valid mortality estimates. </w:t>
      </w:r>
      <w:r w:rsidR="00D47D58" w:rsidRPr="00850467">
        <w:rPr>
          <w:rFonts w:ascii="Arial" w:hAnsi="Arial" w:cs="Arial"/>
        </w:rPr>
        <w:t xml:space="preserve">Another limitation is that we </w:t>
      </w:r>
      <w:r w:rsidRPr="00850467">
        <w:rPr>
          <w:rFonts w:ascii="Arial" w:hAnsi="Arial" w:cs="Arial"/>
        </w:rPr>
        <w:t>used hospital discharge diagnoses which may be different from the diagnoses at admission</w:t>
      </w:r>
      <w:r w:rsidR="00CF2032" w:rsidRPr="00850467">
        <w:rPr>
          <w:rFonts w:ascii="Arial" w:hAnsi="Arial" w:cs="Arial"/>
        </w:rPr>
        <w:t>, and therefore</w:t>
      </w:r>
      <w:r w:rsidRPr="00850467">
        <w:rPr>
          <w:rFonts w:ascii="Arial" w:hAnsi="Arial" w:cs="Arial"/>
        </w:rPr>
        <w:t xml:space="preserve">, causality of sepsis and mortality cannot be firmly established. </w:t>
      </w:r>
      <w:r w:rsidR="00CF2032" w:rsidRPr="00850467">
        <w:rPr>
          <w:rFonts w:ascii="Arial" w:hAnsi="Arial" w:cs="Arial"/>
        </w:rPr>
        <w:t>Lastly</w:t>
      </w:r>
      <w:r w:rsidRPr="00850467">
        <w:rPr>
          <w:rFonts w:ascii="Arial" w:hAnsi="Arial" w:cs="Arial"/>
        </w:rPr>
        <w:t xml:space="preserve">, </w:t>
      </w:r>
      <w:r w:rsidR="00CF2032" w:rsidRPr="00850467">
        <w:rPr>
          <w:rFonts w:ascii="Arial" w:hAnsi="Arial" w:cs="Arial"/>
        </w:rPr>
        <w:t xml:space="preserve">since </w:t>
      </w:r>
      <w:r w:rsidRPr="00850467">
        <w:rPr>
          <w:rFonts w:ascii="Arial" w:hAnsi="Arial" w:cs="Arial"/>
        </w:rPr>
        <w:t>the NIS contains only inpatient data</w:t>
      </w:r>
      <w:r w:rsidR="00990B2F" w:rsidRPr="00850467">
        <w:rPr>
          <w:rFonts w:ascii="Arial" w:hAnsi="Arial" w:cs="Arial"/>
        </w:rPr>
        <w:t>,</w:t>
      </w:r>
      <w:r w:rsidR="00CF2032" w:rsidRPr="00850467">
        <w:rPr>
          <w:rFonts w:ascii="Arial" w:hAnsi="Arial" w:cs="Arial"/>
        </w:rPr>
        <w:t xml:space="preserve"> we didn’t capture</w:t>
      </w:r>
      <w:r w:rsidR="007E4CE3" w:rsidRPr="00850467">
        <w:rPr>
          <w:rFonts w:ascii="Arial" w:hAnsi="Arial" w:cs="Arial"/>
        </w:rPr>
        <w:t xml:space="preserve"> </w:t>
      </w:r>
      <w:r w:rsidRPr="00850467">
        <w:rPr>
          <w:rFonts w:ascii="Arial" w:hAnsi="Arial" w:cs="Arial"/>
        </w:rPr>
        <w:t>deaths occurring after discharge.</w:t>
      </w:r>
    </w:p>
    <w:p w14:paraId="002A11EA" w14:textId="77777777" w:rsidR="007E4CE3" w:rsidRPr="00850467" w:rsidRDefault="007E4CE3" w:rsidP="00850467">
      <w:pPr>
        <w:spacing w:line="480" w:lineRule="auto"/>
        <w:rPr>
          <w:rFonts w:ascii="Arial" w:hAnsi="Arial" w:cs="Arial"/>
        </w:rPr>
      </w:pPr>
    </w:p>
    <w:p w14:paraId="29532A23" w14:textId="77777777" w:rsidR="002D717C" w:rsidRPr="00850467" w:rsidRDefault="002D717C" w:rsidP="00850467">
      <w:pPr>
        <w:spacing w:line="480" w:lineRule="auto"/>
        <w:rPr>
          <w:rFonts w:ascii="Arial" w:hAnsi="Arial" w:cs="Arial"/>
          <w:b/>
        </w:rPr>
      </w:pPr>
    </w:p>
    <w:p w14:paraId="3E3A30EB" w14:textId="77777777" w:rsidR="00F819DB" w:rsidRPr="00850467" w:rsidRDefault="007F03C7" w:rsidP="00850467">
      <w:pPr>
        <w:spacing w:line="480" w:lineRule="auto"/>
        <w:rPr>
          <w:rFonts w:ascii="Arial" w:hAnsi="Arial" w:cs="Arial"/>
          <w:b/>
        </w:rPr>
      </w:pPr>
      <w:r w:rsidRPr="00850467">
        <w:rPr>
          <w:rFonts w:ascii="Arial" w:hAnsi="Arial" w:cs="Arial"/>
          <w:b/>
        </w:rPr>
        <w:t>References</w:t>
      </w:r>
    </w:p>
    <w:p w14:paraId="597376DE" w14:textId="3D784528" w:rsidR="00946715" w:rsidRPr="00850467" w:rsidRDefault="00946715" w:rsidP="00850467">
      <w:pPr>
        <w:pStyle w:val="ListParagraph"/>
        <w:numPr>
          <w:ilvl w:val="0"/>
          <w:numId w:val="3"/>
        </w:numPr>
        <w:spacing w:line="480" w:lineRule="auto"/>
        <w:rPr>
          <w:rFonts w:ascii="Arial" w:hAnsi="Arial" w:cs="Arial"/>
        </w:rPr>
      </w:pPr>
      <w:r w:rsidRPr="00850467">
        <w:rPr>
          <w:rFonts w:ascii="Arial" w:hAnsi="Arial" w:cs="Arial"/>
        </w:rPr>
        <w:t>Petri M, Genovese M. Incidence of and risk factors for hospitalizations in systemic lupus erythematosus: a prospective study of the Hopkins Lupus Cohort. J Rheumatol. 1992;19:1559-65.</w:t>
      </w:r>
    </w:p>
    <w:p w14:paraId="3DA41823" w14:textId="77777777" w:rsidR="00946715" w:rsidRPr="00850467" w:rsidRDefault="00946715" w:rsidP="00850467">
      <w:pPr>
        <w:pStyle w:val="ListParagraph"/>
        <w:numPr>
          <w:ilvl w:val="0"/>
          <w:numId w:val="3"/>
        </w:numPr>
        <w:spacing w:line="480" w:lineRule="auto"/>
        <w:rPr>
          <w:rFonts w:ascii="Arial" w:hAnsi="Arial" w:cs="Arial"/>
        </w:rPr>
      </w:pPr>
      <w:r w:rsidRPr="00850467">
        <w:rPr>
          <w:rFonts w:ascii="Arial" w:hAnsi="Arial" w:cs="Arial"/>
        </w:rPr>
        <w:t>Goldblatt F, Chambers S, Rahman A, Isenberg DA. Serious infections in British patients with systemic lupus erythematosus: hospitalisations and mortality. Lupus. 2009;18:682–9.</w:t>
      </w:r>
    </w:p>
    <w:p w14:paraId="5B3EC95C" w14:textId="44350C46" w:rsidR="00762CBD" w:rsidRPr="00850467" w:rsidRDefault="00762CBD" w:rsidP="00850467">
      <w:pPr>
        <w:pStyle w:val="ListParagraph"/>
        <w:numPr>
          <w:ilvl w:val="0"/>
          <w:numId w:val="3"/>
        </w:numPr>
        <w:spacing w:line="480" w:lineRule="auto"/>
        <w:rPr>
          <w:rFonts w:ascii="Arial" w:hAnsi="Arial" w:cs="Arial"/>
        </w:rPr>
      </w:pPr>
      <w:r w:rsidRPr="00850467">
        <w:rPr>
          <w:rFonts w:ascii="Arial" w:hAnsi="Arial" w:cs="Arial"/>
        </w:rPr>
        <w:t>Yang Y, Thumboo J, Earnest A, Yong SL, Fong KY. The effect of comorbidity on hospital mortality in patients with SLE from an Asian tertiary hospital. Lupus. 2014;23:714-20. doi: 10.1177/0961203314522340. Epub 2014 Feb 13.</w:t>
      </w:r>
    </w:p>
    <w:p w14:paraId="12BFB5AD" w14:textId="77777777" w:rsidR="00150F3F" w:rsidRPr="00850467" w:rsidRDefault="00150F3F" w:rsidP="00850467">
      <w:pPr>
        <w:pStyle w:val="ListParagraph"/>
        <w:numPr>
          <w:ilvl w:val="0"/>
          <w:numId w:val="3"/>
        </w:numPr>
        <w:spacing w:line="480" w:lineRule="auto"/>
        <w:rPr>
          <w:rFonts w:ascii="Arial" w:hAnsi="Arial" w:cs="Arial"/>
        </w:rPr>
      </w:pPr>
      <w:r w:rsidRPr="00850467">
        <w:rPr>
          <w:rFonts w:ascii="Arial" w:hAnsi="Arial" w:cs="Arial"/>
        </w:rPr>
        <w:t xml:space="preserve">Rúa-Figueroa Í, López-Longo J, Galindo-Izquierdo M, Calvo-Alén J, Del Campo V, Olivé-Marqués A, et al. Incidence, Associated Factors and Clinical Impact of Severe </w:t>
      </w:r>
      <w:r w:rsidRPr="00850467">
        <w:rPr>
          <w:rFonts w:ascii="Arial" w:hAnsi="Arial" w:cs="Arial"/>
        </w:rPr>
        <w:lastRenderedPageBreak/>
        <w:t>Infections in a Large, Multicentric Cohort of Patients With Systemic Lupus Erythematosus.  Semin Arthritis Rheum. 2017 Jan 27. pii: S0049-0172(17)30075-6. doi: 10.1016/j.semarthrit.2017.01.010.</w:t>
      </w:r>
    </w:p>
    <w:p w14:paraId="5FA96CDC" w14:textId="14013B1F" w:rsidR="00802271" w:rsidRPr="00850467" w:rsidRDefault="00150F3F" w:rsidP="00850467">
      <w:pPr>
        <w:pStyle w:val="ListParagraph"/>
        <w:numPr>
          <w:ilvl w:val="0"/>
          <w:numId w:val="3"/>
        </w:numPr>
        <w:spacing w:line="480" w:lineRule="auto"/>
        <w:rPr>
          <w:rFonts w:ascii="Arial" w:hAnsi="Arial" w:cs="Arial"/>
        </w:rPr>
      </w:pPr>
      <w:r w:rsidRPr="00850467">
        <w:rPr>
          <w:rFonts w:ascii="Arial" w:hAnsi="Arial" w:cs="Arial"/>
        </w:rPr>
        <w:t>Tektonidou MG, Wang Z, Dasgupta A, Ward MM. Burden of Serious Infections in Adults With Systemic Lupus Erythematosus: A National Population-Based Study, 1996-2011. Arthritis Care Res (Hoboken). 2015;67:1078-85.</w:t>
      </w:r>
    </w:p>
    <w:p w14:paraId="35822944" w14:textId="2041648F" w:rsidR="00A661DC" w:rsidRPr="00850467" w:rsidRDefault="00A661DC" w:rsidP="00850467">
      <w:pPr>
        <w:pStyle w:val="ListParagraph"/>
        <w:numPr>
          <w:ilvl w:val="0"/>
          <w:numId w:val="3"/>
        </w:numPr>
        <w:spacing w:line="480" w:lineRule="auto"/>
        <w:rPr>
          <w:rFonts w:ascii="Arial" w:hAnsi="Arial" w:cs="Arial"/>
        </w:rPr>
      </w:pPr>
      <w:r w:rsidRPr="00850467">
        <w:rPr>
          <w:rFonts w:ascii="Arial" w:hAnsi="Arial" w:cs="Arial"/>
        </w:rPr>
        <w:t>Dudley RA, Johansen KL, Brand R, Rennie DJ, Milstein A. Selective referral to high-volume hospitals: estimating potentially avoidable deaths. JAMA. 2000;283:1159–66</w:t>
      </w:r>
    </w:p>
    <w:p w14:paraId="01C22AEA" w14:textId="7C61BBD4" w:rsidR="00150F3F" w:rsidRPr="00850467" w:rsidRDefault="00150F3F" w:rsidP="00850467">
      <w:pPr>
        <w:pStyle w:val="ListParagraph"/>
        <w:numPr>
          <w:ilvl w:val="0"/>
          <w:numId w:val="3"/>
        </w:numPr>
        <w:spacing w:line="480" w:lineRule="auto"/>
        <w:rPr>
          <w:rFonts w:ascii="Arial" w:hAnsi="Arial" w:cs="Arial"/>
        </w:rPr>
      </w:pPr>
      <w:r w:rsidRPr="00850467">
        <w:rPr>
          <w:rFonts w:ascii="Arial" w:hAnsi="Arial" w:cs="Arial"/>
        </w:rPr>
        <w:t xml:space="preserve">Wang HE, Donnelly JP, Shapiro NI, Hohmann SF, Levitan EB. Hospital variations in severe sepsis mortality. Am J Med Qual. 2015;30:328-36. </w:t>
      </w:r>
    </w:p>
    <w:p w14:paraId="1FD63974" w14:textId="75A38B9A" w:rsidR="00150F3F" w:rsidRPr="00850467" w:rsidRDefault="00150F3F" w:rsidP="00850467">
      <w:pPr>
        <w:pStyle w:val="ListParagraph"/>
        <w:numPr>
          <w:ilvl w:val="0"/>
          <w:numId w:val="3"/>
        </w:numPr>
        <w:spacing w:line="480" w:lineRule="auto"/>
        <w:rPr>
          <w:rFonts w:ascii="Arial" w:hAnsi="Arial" w:cs="Arial"/>
        </w:rPr>
      </w:pPr>
      <w:r w:rsidRPr="00850467">
        <w:rPr>
          <w:rFonts w:ascii="Arial" w:hAnsi="Arial" w:cs="Arial"/>
        </w:rPr>
        <w:t xml:space="preserve">Fawzy A, Walkey AJ. Association Between Hospital Case Volume of Sepsis, Adherence to Evidence-Based Processes of Care and Patient Outcomes. Crit Care Med. 2017;45:980-988. </w:t>
      </w:r>
    </w:p>
    <w:p w14:paraId="7866CE49" w14:textId="77777777" w:rsidR="00762CBD" w:rsidRPr="00850467" w:rsidRDefault="00762CBD" w:rsidP="00850467">
      <w:pPr>
        <w:pStyle w:val="ListParagraph"/>
        <w:numPr>
          <w:ilvl w:val="0"/>
          <w:numId w:val="3"/>
        </w:numPr>
        <w:spacing w:line="480" w:lineRule="auto"/>
        <w:rPr>
          <w:rFonts w:ascii="Arial" w:hAnsi="Arial" w:cs="Arial"/>
        </w:rPr>
      </w:pPr>
      <w:r w:rsidRPr="00850467">
        <w:rPr>
          <w:rFonts w:ascii="Arial" w:hAnsi="Arial" w:cs="Arial"/>
        </w:rPr>
        <w:t xml:space="preserve">Healthcare Cost and Utilization Project (HCUP). Overview of the Nationwide Inpatient Sample (NIS). 2013. URL: </w:t>
      </w:r>
      <w:hyperlink r:id="rId11" w:history="1">
        <w:r w:rsidRPr="00850467">
          <w:rPr>
            <w:rStyle w:val="Hyperlink"/>
            <w:rFonts w:ascii="Arial" w:hAnsi="Arial" w:cs="Arial"/>
          </w:rPr>
          <w:t>http://www</w:t>
        </w:r>
      </w:hyperlink>
      <w:r w:rsidRPr="00850467">
        <w:rPr>
          <w:rFonts w:ascii="Arial" w:hAnsi="Arial" w:cs="Arial"/>
        </w:rPr>
        <w:t>. hcup-us.ahrq.gov/nisoverview.jsp.</w:t>
      </w:r>
    </w:p>
    <w:p w14:paraId="25C21946" w14:textId="7F16E65B" w:rsidR="00C67C50" w:rsidRPr="00850467" w:rsidRDefault="00C67C50" w:rsidP="00850467">
      <w:pPr>
        <w:pStyle w:val="ListParagraph"/>
        <w:numPr>
          <w:ilvl w:val="0"/>
          <w:numId w:val="3"/>
        </w:numPr>
        <w:spacing w:line="480" w:lineRule="auto"/>
        <w:rPr>
          <w:rFonts w:ascii="Arial" w:hAnsi="Arial" w:cs="Arial"/>
        </w:rPr>
      </w:pPr>
      <w:r w:rsidRPr="00850467">
        <w:rPr>
          <w:rFonts w:ascii="Arial" w:hAnsi="Arial" w:cs="Arial"/>
        </w:rPr>
        <w:t>van Walraven C, Austin PC, Jennings A, Quan H, Forster AJ.  A modification of the Elixhauser comorbidity measures into a point system for hospital death using administrative data.  Med Care 2009; 47:626-33.</w:t>
      </w:r>
    </w:p>
    <w:p w14:paraId="18F3F562" w14:textId="073150AE" w:rsidR="00C67C50" w:rsidRDefault="00C67C50" w:rsidP="00850467">
      <w:pPr>
        <w:pStyle w:val="ListParagraph"/>
        <w:numPr>
          <w:ilvl w:val="0"/>
          <w:numId w:val="3"/>
        </w:numPr>
        <w:spacing w:line="480" w:lineRule="auto"/>
        <w:rPr>
          <w:rFonts w:ascii="Arial" w:hAnsi="Arial" w:cs="Arial"/>
        </w:rPr>
      </w:pPr>
      <w:r w:rsidRPr="00850467">
        <w:rPr>
          <w:rFonts w:ascii="Arial" w:hAnsi="Arial" w:cs="Arial"/>
        </w:rPr>
        <w:t>Sharabiani MT, Aylin P, Bottle A.  Systematic review of comorbidity indices for administrative data.  Med Care 2012; 50:1109-18.</w:t>
      </w:r>
    </w:p>
    <w:p w14:paraId="3E4635EA" w14:textId="164FEB95" w:rsidR="00D12E66" w:rsidRDefault="00D12E66" w:rsidP="00D12E66">
      <w:pPr>
        <w:pStyle w:val="ListParagraph"/>
        <w:numPr>
          <w:ilvl w:val="0"/>
          <w:numId w:val="3"/>
        </w:numPr>
        <w:spacing w:line="480" w:lineRule="auto"/>
        <w:rPr>
          <w:rFonts w:ascii="Arial" w:hAnsi="Arial" w:cs="Arial"/>
        </w:rPr>
      </w:pPr>
      <w:r w:rsidRPr="00D12E66">
        <w:rPr>
          <w:rFonts w:ascii="Arial" w:hAnsi="Arial" w:cs="Arial"/>
        </w:rPr>
        <w:t>Chen T, Guestrin C. Xgboost: A scalable tree boosting system. In</w:t>
      </w:r>
      <w:r w:rsidR="006146A4">
        <w:rPr>
          <w:rFonts w:ascii="Arial" w:hAnsi="Arial" w:cs="Arial"/>
        </w:rPr>
        <w:t xml:space="preserve">:  </w:t>
      </w:r>
      <w:r w:rsidRPr="00D12E66">
        <w:rPr>
          <w:rFonts w:ascii="Arial" w:hAnsi="Arial" w:cs="Arial"/>
        </w:rPr>
        <w:t xml:space="preserve">Proceedings of the 22nd </w:t>
      </w:r>
      <w:r w:rsidR="006146A4">
        <w:rPr>
          <w:rFonts w:ascii="Arial" w:hAnsi="Arial" w:cs="Arial"/>
        </w:rPr>
        <w:t>ACM</w:t>
      </w:r>
      <w:r w:rsidRPr="00D12E66">
        <w:rPr>
          <w:rFonts w:ascii="Arial" w:hAnsi="Arial" w:cs="Arial"/>
        </w:rPr>
        <w:t xml:space="preserve"> </w:t>
      </w:r>
      <w:r w:rsidR="006146A4">
        <w:rPr>
          <w:rFonts w:ascii="Arial" w:hAnsi="Arial" w:cs="Arial"/>
        </w:rPr>
        <w:t>SIKDD</w:t>
      </w:r>
      <w:r w:rsidRPr="00D12E66">
        <w:rPr>
          <w:rFonts w:ascii="Arial" w:hAnsi="Arial" w:cs="Arial"/>
        </w:rPr>
        <w:t xml:space="preserve"> international conference on knowledge discovery and</w:t>
      </w:r>
      <w:r w:rsidR="006146A4">
        <w:rPr>
          <w:rFonts w:ascii="Arial" w:hAnsi="Arial" w:cs="Arial"/>
        </w:rPr>
        <w:t xml:space="preserve"> data mining. ACM 2016; 785-94.</w:t>
      </w:r>
    </w:p>
    <w:p w14:paraId="25EF33BA" w14:textId="316C620D" w:rsidR="00B76207" w:rsidRPr="00B76207" w:rsidRDefault="00B76207" w:rsidP="00B76207">
      <w:pPr>
        <w:pStyle w:val="ListParagraph"/>
        <w:numPr>
          <w:ilvl w:val="0"/>
          <w:numId w:val="3"/>
        </w:numPr>
        <w:spacing w:line="480" w:lineRule="auto"/>
        <w:rPr>
          <w:rFonts w:ascii="Arial" w:hAnsi="Arial" w:cs="Arial"/>
        </w:rPr>
      </w:pPr>
      <w:r w:rsidRPr="00B76207">
        <w:rPr>
          <w:rFonts w:ascii="Arial" w:hAnsi="Arial" w:cs="Arial"/>
        </w:rPr>
        <w:t>Chen</w:t>
      </w:r>
      <w:r>
        <w:rPr>
          <w:rFonts w:ascii="Arial" w:hAnsi="Arial" w:cs="Arial"/>
        </w:rPr>
        <w:t xml:space="preserve"> T</w:t>
      </w:r>
      <w:r w:rsidRPr="00B76207">
        <w:rPr>
          <w:rFonts w:ascii="Arial" w:hAnsi="Arial" w:cs="Arial"/>
        </w:rPr>
        <w:t>, He</w:t>
      </w:r>
      <w:r>
        <w:rPr>
          <w:rFonts w:ascii="Arial" w:hAnsi="Arial" w:cs="Arial"/>
        </w:rPr>
        <w:t xml:space="preserve"> T</w:t>
      </w:r>
      <w:r w:rsidRPr="00B76207">
        <w:rPr>
          <w:rFonts w:ascii="Arial" w:hAnsi="Arial" w:cs="Arial"/>
        </w:rPr>
        <w:t>, Benesty</w:t>
      </w:r>
      <w:r>
        <w:rPr>
          <w:rFonts w:ascii="Arial" w:hAnsi="Arial" w:cs="Arial"/>
        </w:rPr>
        <w:t xml:space="preserve"> M</w:t>
      </w:r>
      <w:r w:rsidRPr="00B76207">
        <w:rPr>
          <w:rFonts w:ascii="Arial" w:hAnsi="Arial" w:cs="Arial"/>
        </w:rPr>
        <w:t xml:space="preserve">, Khotilovich </w:t>
      </w:r>
      <w:r>
        <w:rPr>
          <w:rFonts w:ascii="Arial" w:hAnsi="Arial" w:cs="Arial"/>
        </w:rPr>
        <w:t xml:space="preserve">V, </w:t>
      </w:r>
      <w:r w:rsidRPr="00B76207">
        <w:rPr>
          <w:rFonts w:ascii="Arial" w:hAnsi="Arial" w:cs="Arial"/>
        </w:rPr>
        <w:t xml:space="preserve">Tang </w:t>
      </w:r>
      <w:r>
        <w:rPr>
          <w:rFonts w:ascii="Arial" w:hAnsi="Arial" w:cs="Arial"/>
        </w:rPr>
        <w:t xml:space="preserve">Y.  </w:t>
      </w:r>
      <w:r w:rsidRPr="00B76207">
        <w:rPr>
          <w:rFonts w:ascii="Arial" w:hAnsi="Arial" w:cs="Arial"/>
        </w:rPr>
        <w:t>xgboost: Extreme Gradient Boosting</w:t>
      </w:r>
      <w:r>
        <w:rPr>
          <w:rFonts w:ascii="Arial" w:hAnsi="Arial" w:cs="Arial"/>
        </w:rPr>
        <w:t xml:space="preserve"> (2017)</w:t>
      </w:r>
      <w:r w:rsidRPr="00B76207">
        <w:rPr>
          <w:rFonts w:ascii="Arial" w:hAnsi="Arial" w:cs="Arial"/>
        </w:rPr>
        <w:t>. R package version 0.6-4. https://CRAN.R-project.org/package=xgboost</w:t>
      </w:r>
      <w:r>
        <w:rPr>
          <w:rFonts w:ascii="Arial" w:hAnsi="Arial" w:cs="Arial"/>
        </w:rPr>
        <w:t>.</w:t>
      </w:r>
    </w:p>
    <w:p w14:paraId="354B86B8" w14:textId="7E826B21" w:rsidR="00B76207" w:rsidRDefault="00B76207" w:rsidP="00B76207">
      <w:pPr>
        <w:pStyle w:val="ListParagraph"/>
        <w:numPr>
          <w:ilvl w:val="0"/>
          <w:numId w:val="3"/>
        </w:numPr>
        <w:spacing w:line="480" w:lineRule="auto"/>
        <w:rPr>
          <w:rFonts w:ascii="Arial" w:hAnsi="Arial" w:cs="Arial"/>
        </w:rPr>
      </w:pPr>
      <w:r w:rsidRPr="00B76207">
        <w:rPr>
          <w:rFonts w:ascii="Arial" w:hAnsi="Arial" w:cs="Arial"/>
        </w:rPr>
        <w:lastRenderedPageBreak/>
        <w:t xml:space="preserve"> R Core Team. R: A language and environment for statistical computing</w:t>
      </w:r>
      <w:r>
        <w:rPr>
          <w:rFonts w:ascii="Arial" w:hAnsi="Arial" w:cs="Arial"/>
        </w:rPr>
        <w:t xml:space="preserve"> (2017)</w:t>
      </w:r>
      <w:r w:rsidRPr="00B76207">
        <w:rPr>
          <w:rFonts w:ascii="Arial" w:hAnsi="Arial" w:cs="Arial"/>
        </w:rPr>
        <w:t xml:space="preserve">. R Foundation for Statistical Computing, Vienna, Austria. URL </w:t>
      </w:r>
      <w:hyperlink r:id="rId12" w:history="1">
        <w:r w:rsidR="000F0B14" w:rsidRPr="0040682E">
          <w:rPr>
            <w:rStyle w:val="Hyperlink"/>
            <w:rFonts w:ascii="Arial" w:hAnsi="Arial" w:cs="Arial"/>
          </w:rPr>
          <w:t>https://www.R-project.org</w:t>
        </w:r>
      </w:hyperlink>
      <w:r w:rsidRPr="00B76207">
        <w:rPr>
          <w:rFonts w:ascii="Arial" w:hAnsi="Arial" w:cs="Arial"/>
        </w:rPr>
        <w:t>.</w:t>
      </w:r>
    </w:p>
    <w:p w14:paraId="751E34B8" w14:textId="239B9A4C" w:rsidR="000F0B14" w:rsidRDefault="000F0B14" w:rsidP="000F0B14">
      <w:pPr>
        <w:pStyle w:val="ListParagraph"/>
        <w:numPr>
          <w:ilvl w:val="0"/>
          <w:numId w:val="3"/>
        </w:numPr>
        <w:spacing w:line="480" w:lineRule="auto"/>
        <w:rPr>
          <w:rFonts w:ascii="Arial" w:hAnsi="Arial" w:cs="Arial"/>
        </w:rPr>
      </w:pPr>
      <w:r w:rsidRPr="000F0B14">
        <w:rPr>
          <w:rFonts w:ascii="Arial" w:hAnsi="Arial" w:cs="Arial"/>
        </w:rPr>
        <w:t>Kuhn</w:t>
      </w:r>
      <w:r>
        <w:rPr>
          <w:rFonts w:ascii="Arial" w:hAnsi="Arial" w:cs="Arial"/>
        </w:rPr>
        <w:t xml:space="preserve"> M, </w:t>
      </w:r>
      <w:r w:rsidRPr="000F0B14">
        <w:rPr>
          <w:rFonts w:ascii="Arial" w:hAnsi="Arial" w:cs="Arial"/>
        </w:rPr>
        <w:t>Wing</w:t>
      </w:r>
      <w:r>
        <w:rPr>
          <w:rFonts w:ascii="Arial" w:hAnsi="Arial" w:cs="Arial"/>
        </w:rPr>
        <w:t xml:space="preserve"> J</w:t>
      </w:r>
      <w:r w:rsidRPr="000F0B14">
        <w:rPr>
          <w:rFonts w:ascii="Arial" w:hAnsi="Arial" w:cs="Arial"/>
        </w:rPr>
        <w:t>, Weston</w:t>
      </w:r>
      <w:r>
        <w:rPr>
          <w:rFonts w:ascii="Arial" w:hAnsi="Arial" w:cs="Arial"/>
        </w:rPr>
        <w:t xml:space="preserve"> S </w:t>
      </w:r>
      <w:r w:rsidRPr="000F0B14">
        <w:rPr>
          <w:rFonts w:ascii="Arial" w:hAnsi="Arial" w:cs="Arial"/>
        </w:rPr>
        <w:t>, Williams</w:t>
      </w:r>
      <w:r>
        <w:rPr>
          <w:rFonts w:ascii="Arial" w:hAnsi="Arial" w:cs="Arial"/>
        </w:rPr>
        <w:t xml:space="preserve"> A</w:t>
      </w:r>
      <w:r w:rsidRPr="000F0B14">
        <w:rPr>
          <w:rFonts w:ascii="Arial" w:hAnsi="Arial" w:cs="Arial"/>
        </w:rPr>
        <w:t>, Keefer</w:t>
      </w:r>
      <w:r>
        <w:rPr>
          <w:rFonts w:ascii="Arial" w:hAnsi="Arial" w:cs="Arial"/>
        </w:rPr>
        <w:t xml:space="preserve"> C</w:t>
      </w:r>
      <w:r w:rsidRPr="000F0B14">
        <w:rPr>
          <w:rFonts w:ascii="Arial" w:hAnsi="Arial" w:cs="Arial"/>
        </w:rPr>
        <w:t>, Engelhardt</w:t>
      </w:r>
      <w:r>
        <w:rPr>
          <w:rFonts w:ascii="Arial" w:hAnsi="Arial" w:cs="Arial"/>
        </w:rPr>
        <w:t xml:space="preserve"> A</w:t>
      </w:r>
      <w:r w:rsidRPr="000F0B14">
        <w:rPr>
          <w:rFonts w:ascii="Arial" w:hAnsi="Arial" w:cs="Arial"/>
        </w:rPr>
        <w:t xml:space="preserve">, </w:t>
      </w:r>
      <w:r>
        <w:rPr>
          <w:rFonts w:ascii="Arial" w:hAnsi="Arial" w:cs="Arial"/>
        </w:rPr>
        <w:t xml:space="preserve">et al. </w:t>
      </w:r>
      <w:r w:rsidRPr="000F0B14">
        <w:rPr>
          <w:rFonts w:ascii="Arial" w:hAnsi="Arial" w:cs="Arial"/>
        </w:rPr>
        <w:t>caret: Classification and Regression Training</w:t>
      </w:r>
      <w:r>
        <w:rPr>
          <w:rFonts w:ascii="Arial" w:hAnsi="Arial" w:cs="Arial"/>
        </w:rPr>
        <w:t xml:space="preserve"> (2017)</w:t>
      </w:r>
      <w:r w:rsidRPr="000F0B14">
        <w:rPr>
          <w:rFonts w:ascii="Arial" w:hAnsi="Arial" w:cs="Arial"/>
        </w:rPr>
        <w:t xml:space="preserve">. R package version 6.0-77. </w:t>
      </w:r>
      <w:hyperlink r:id="rId13" w:history="1">
        <w:r w:rsidRPr="0040682E">
          <w:rPr>
            <w:rStyle w:val="Hyperlink"/>
            <w:rFonts w:ascii="Arial" w:hAnsi="Arial" w:cs="Arial"/>
          </w:rPr>
          <w:t>https://CRAN.R-project.org/package=caret</w:t>
        </w:r>
      </w:hyperlink>
      <w:r>
        <w:rPr>
          <w:rFonts w:ascii="Arial" w:hAnsi="Arial" w:cs="Arial"/>
        </w:rPr>
        <w:t>.</w:t>
      </w:r>
    </w:p>
    <w:p w14:paraId="6ABFFA1A" w14:textId="5061B1E8" w:rsidR="000F0B14" w:rsidRDefault="009F101E" w:rsidP="0005710A">
      <w:pPr>
        <w:pStyle w:val="ListParagraph"/>
        <w:numPr>
          <w:ilvl w:val="0"/>
          <w:numId w:val="3"/>
        </w:numPr>
        <w:spacing w:line="480" w:lineRule="auto"/>
        <w:rPr>
          <w:rFonts w:ascii="Arial" w:hAnsi="Arial" w:cs="Arial"/>
        </w:rPr>
      </w:pPr>
      <w:r w:rsidRPr="009F101E">
        <w:rPr>
          <w:rFonts w:ascii="Arial" w:hAnsi="Arial" w:cs="Arial"/>
        </w:rPr>
        <w:t xml:space="preserve">Peelen L, de Keizer NF, Peek N, Scheffer GJ, van der Voort PH, de Jonge E. </w:t>
      </w:r>
      <w:r w:rsidR="0005710A">
        <w:rPr>
          <w:rFonts w:ascii="Arial" w:hAnsi="Arial" w:cs="Arial"/>
        </w:rPr>
        <w:t xml:space="preserve"> </w:t>
      </w:r>
      <w:r w:rsidRPr="009F101E">
        <w:rPr>
          <w:rFonts w:ascii="Arial" w:hAnsi="Arial" w:cs="Arial"/>
        </w:rPr>
        <w:t>The influence of volume and intensive care unit organization on hospital mortality in patients admitted with severe sepsis: a retrospective multicentre cohort study. Crit</w:t>
      </w:r>
      <w:r w:rsidR="0005710A">
        <w:rPr>
          <w:rFonts w:ascii="Arial" w:hAnsi="Arial" w:cs="Arial"/>
        </w:rPr>
        <w:t>ical</w:t>
      </w:r>
      <w:r w:rsidRPr="009F101E">
        <w:rPr>
          <w:rFonts w:ascii="Arial" w:hAnsi="Arial" w:cs="Arial"/>
        </w:rPr>
        <w:t xml:space="preserve"> Care 2007</w:t>
      </w:r>
      <w:r w:rsidR="0005710A">
        <w:rPr>
          <w:rFonts w:ascii="Arial" w:hAnsi="Arial" w:cs="Arial"/>
        </w:rPr>
        <w:t>;</w:t>
      </w:r>
      <w:r w:rsidRPr="009F101E">
        <w:rPr>
          <w:rFonts w:ascii="Arial" w:hAnsi="Arial" w:cs="Arial"/>
        </w:rPr>
        <w:t xml:space="preserve"> 11:R40.</w:t>
      </w:r>
      <w:r w:rsidR="0005710A">
        <w:rPr>
          <w:rFonts w:ascii="Arial" w:hAnsi="Arial" w:cs="Arial"/>
        </w:rPr>
        <w:t xml:space="preserve"> </w:t>
      </w:r>
      <w:r w:rsidR="0005710A" w:rsidRPr="0005710A">
        <w:rPr>
          <w:rFonts w:ascii="Arial" w:hAnsi="Arial" w:cs="Arial"/>
        </w:rPr>
        <w:t>doi.org/10.1186/cc5727</w:t>
      </w:r>
      <w:r w:rsidR="0005710A">
        <w:rPr>
          <w:rFonts w:ascii="Arial" w:hAnsi="Arial" w:cs="Arial"/>
        </w:rPr>
        <w:t>.</w:t>
      </w:r>
    </w:p>
    <w:p w14:paraId="1EDE474A" w14:textId="77777777" w:rsidR="0005710A" w:rsidRPr="0005710A" w:rsidRDefault="0005710A" w:rsidP="0005710A">
      <w:pPr>
        <w:spacing w:line="480" w:lineRule="auto"/>
        <w:rPr>
          <w:rFonts w:ascii="Arial" w:hAnsi="Arial" w:cs="Arial"/>
        </w:rPr>
      </w:pPr>
    </w:p>
    <w:p w14:paraId="2C9026EC" w14:textId="77777777" w:rsidR="00C67C50" w:rsidRPr="00850467" w:rsidRDefault="00C67C50" w:rsidP="00850467">
      <w:pPr>
        <w:spacing w:line="480" w:lineRule="auto"/>
        <w:rPr>
          <w:rFonts w:ascii="Arial" w:hAnsi="Arial" w:cs="Arial"/>
        </w:rPr>
      </w:pPr>
    </w:p>
    <w:p w14:paraId="1A76C62D" w14:textId="77777777" w:rsidR="0007472F" w:rsidRPr="00850467" w:rsidRDefault="0007472F" w:rsidP="00850467">
      <w:pPr>
        <w:pStyle w:val="ListParagraph"/>
        <w:numPr>
          <w:ilvl w:val="0"/>
          <w:numId w:val="7"/>
        </w:numPr>
        <w:spacing w:line="480" w:lineRule="auto"/>
        <w:rPr>
          <w:rFonts w:ascii="Arial" w:hAnsi="Arial" w:cs="Arial"/>
          <w:i/>
        </w:rPr>
      </w:pPr>
      <w:r w:rsidRPr="00850467">
        <w:rPr>
          <w:rFonts w:ascii="Arial" w:hAnsi="Arial" w:cs="Arial"/>
          <w:i/>
        </w:rPr>
        <w:t>Patient and hospital characteristics associated with inpatient severe sepsis mortality in California, 2005–2010. Crit Care Med 2012; 40:2960–6 (overall)</w:t>
      </w:r>
    </w:p>
    <w:p w14:paraId="0796FAA0" w14:textId="77777777" w:rsidR="0007472F" w:rsidRPr="00850467" w:rsidRDefault="0007472F" w:rsidP="00850467">
      <w:pPr>
        <w:pStyle w:val="ListParagraph"/>
        <w:numPr>
          <w:ilvl w:val="0"/>
          <w:numId w:val="7"/>
        </w:numPr>
        <w:spacing w:line="480" w:lineRule="auto"/>
        <w:rPr>
          <w:rFonts w:ascii="Arial" w:hAnsi="Arial" w:cs="Arial"/>
          <w:i/>
        </w:rPr>
      </w:pPr>
      <w:r w:rsidRPr="00850467">
        <w:rPr>
          <w:rFonts w:ascii="Arial" w:hAnsi="Arial" w:cs="Arial"/>
          <w:i/>
        </w:rPr>
        <w:t>Relation between volume and outcome for patients with severe sepsis in United Kingdom: Retrospective cohort study. BMJ 2012; 344:e3394</w:t>
      </w:r>
    </w:p>
    <w:p w14:paraId="461991A9" w14:textId="77777777" w:rsidR="0007472F" w:rsidRPr="00850467" w:rsidRDefault="0007472F" w:rsidP="00850467">
      <w:pPr>
        <w:pStyle w:val="ListParagraph"/>
        <w:numPr>
          <w:ilvl w:val="0"/>
          <w:numId w:val="7"/>
        </w:numPr>
        <w:spacing w:line="480" w:lineRule="auto"/>
        <w:rPr>
          <w:rFonts w:ascii="Arial" w:hAnsi="Arial" w:cs="Arial"/>
          <w:i/>
        </w:rPr>
      </w:pPr>
      <w:r w:rsidRPr="00850467">
        <w:rPr>
          <w:rFonts w:ascii="Arial" w:hAnsi="Arial" w:cs="Arial"/>
          <w:i/>
        </w:rPr>
        <w:t>The relationship between hospital volume and mortality in severe sepsis. Am J Respir Crit Care Med 2014; 190:665–74</w:t>
      </w:r>
    </w:p>
    <w:p w14:paraId="5125F79C" w14:textId="45B201A1" w:rsidR="00435D6B" w:rsidRPr="00850467" w:rsidRDefault="00435D6B" w:rsidP="00850467">
      <w:pPr>
        <w:pStyle w:val="ListParagraph"/>
        <w:numPr>
          <w:ilvl w:val="0"/>
          <w:numId w:val="7"/>
        </w:numPr>
        <w:spacing w:line="480" w:lineRule="auto"/>
        <w:rPr>
          <w:rFonts w:ascii="Arial" w:hAnsi="Arial" w:cs="Arial"/>
        </w:rPr>
      </w:pPr>
      <w:r w:rsidRPr="00850467">
        <w:rPr>
          <w:rFonts w:ascii="Arial" w:hAnsi="Arial" w:cs="Arial"/>
        </w:rPr>
        <w:t>Ward MM. Hospital experience and mortality in patients with systemic lupus erythematosus. Arthritis Rheum 1999;42:891-8</w:t>
      </w:r>
    </w:p>
    <w:p w14:paraId="2BF0DBC4" w14:textId="77777777" w:rsidR="003C1B72" w:rsidRDefault="003C1B72" w:rsidP="00850467">
      <w:pPr>
        <w:pStyle w:val="ListParagraph"/>
        <w:numPr>
          <w:ilvl w:val="0"/>
          <w:numId w:val="7"/>
        </w:numPr>
        <w:spacing w:line="480" w:lineRule="auto"/>
        <w:rPr>
          <w:rFonts w:ascii="Arial" w:hAnsi="Arial" w:cs="Arial"/>
        </w:rPr>
      </w:pPr>
      <w:r w:rsidRPr="00850467">
        <w:rPr>
          <w:rFonts w:ascii="Arial" w:hAnsi="Arial" w:cs="Arial"/>
        </w:rPr>
        <w:t>Relationship between Annualized Case Volume and Mortality in Sepsis. A Dose–Response Meta-analysis. (Anesthesiology 2016; 125:168-79)</w:t>
      </w:r>
    </w:p>
    <w:p w14:paraId="062D0B3E" w14:textId="77777777" w:rsidR="00FC2383" w:rsidRDefault="00FC2383" w:rsidP="00FC2383">
      <w:pPr>
        <w:spacing w:line="480" w:lineRule="auto"/>
        <w:rPr>
          <w:rFonts w:ascii="Arial" w:hAnsi="Arial" w:cs="Arial"/>
        </w:rPr>
      </w:pPr>
    </w:p>
    <w:p w14:paraId="6C934915" w14:textId="77777777" w:rsidR="00FC2383" w:rsidRDefault="00FC2383" w:rsidP="00FC2383">
      <w:pPr>
        <w:spacing w:line="480" w:lineRule="auto"/>
        <w:rPr>
          <w:rFonts w:ascii="Arial" w:hAnsi="Arial" w:cs="Arial"/>
        </w:rPr>
        <w:sectPr w:rsidR="00FC2383">
          <w:headerReference w:type="default" r:id="rId14"/>
          <w:pgSz w:w="12240" w:h="15840"/>
          <w:pgMar w:top="1440" w:right="1440" w:bottom="1440" w:left="1440" w:header="720" w:footer="720" w:gutter="0"/>
          <w:cols w:space="720"/>
          <w:docGrid w:linePitch="360"/>
        </w:sectPr>
      </w:pPr>
    </w:p>
    <w:p w14:paraId="19A2D251" w14:textId="608B4C0E" w:rsidR="00FC2383" w:rsidRDefault="00FC2383" w:rsidP="00FC2383">
      <w:pPr>
        <w:spacing w:line="480" w:lineRule="auto"/>
        <w:rPr>
          <w:rFonts w:ascii="Arial" w:hAnsi="Arial" w:cs="Arial"/>
        </w:rPr>
      </w:pPr>
      <w:r>
        <w:rPr>
          <w:rFonts w:ascii="Arial" w:hAnsi="Arial" w:cs="Arial"/>
        </w:rPr>
        <w:lastRenderedPageBreak/>
        <w:t>Table 1.  Characteristics of patients with systemic lupus erythematosus (SLE) and without SLE who were hospitalized with sepsis in 2002 – 2013, by mortality status.</w:t>
      </w:r>
      <w:r w:rsidR="00D56A30">
        <w:rPr>
          <w:rFonts w:ascii="Arial" w:hAnsi="Arial" w:cs="Arial"/>
        </w:rPr>
        <w:t xml:space="preserve">  Values in parentheses are standard errors.</w:t>
      </w:r>
    </w:p>
    <w:tbl>
      <w:tblPr>
        <w:tblStyle w:val="TableGrid"/>
        <w:tblW w:w="0" w:type="auto"/>
        <w:tblLook w:val="04A0" w:firstRow="1" w:lastRow="0" w:firstColumn="1" w:lastColumn="0" w:noHBand="0" w:noVBand="1"/>
      </w:tblPr>
      <w:tblGrid>
        <w:gridCol w:w="2965"/>
        <w:gridCol w:w="2250"/>
        <w:gridCol w:w="2250"/>
        <w:gridCol w:w="2070"/>
        <w:gridCol w:w="2160"/>
      </w:tblGrid>
      <w:tr w:rsidR="00FC2383" w14:paraId="62204F25" w14:textId="77777777" w:rsidTr="00D56A30">
        <w:tc>
          <w:tcPr>
            <w:tcW w:w="2965" w:type="dxa"/>
          </w:tcPr>
          <w:p w14:paraId="7E71A39C" w14:textId="77777777" w:rsidR="00FC2383" w:rsidRDefault="00FC2383" w:rsidP="00FC2383">
            <w:pPr>
              <w:spacing w:line="480" w:lineRule="auto"/>
              <w:rPr>
                <w:rFonts w:ascii="Arial" w:hAnsi="Arial" w:cs="Arial"/>
              </w:rPr>
            </w:pPr>
          </w:p>
        </w:tc>
        <w:tc>
          <w:tcPr>
            <w:tcW w:w="4500" w:type="dxa"/>
            <w:gridSpan w:val="2"/>
          </w:tcPr>
          <w:p w14:paraId="2AB85610" w14:textId="05DEA9EB" w:rsidR="00FC2383" w:rsidRDefault="00FC2383" w:rsidP="00D56A30">
            <w:pPr>
              <w:spacing w:line="480" w:lineRule="auto"/>
              <w:jc w:val="center"/>
              <w:rPr>
                <w:rFonts w:ascii="Arial" w:hAnsi="Arial" w:cs="Arial"/>
              </w:rPr>
            </w:pPr>
            <w:r>
              <w:rPr>
                <w:rFonts w:ascii="Arial" w:hAnsi="Arial" w:cs="Arial"/>
              </w:rPr>
              <w:t>SLE</w:t>
            </w:r>
          </w:p>
        </w:tc>
        <w:tc>
          <w:tcPr>
            <w:tcW w:w="4230" w:type="dxa"/>
            <w:gridSpan w:val="2"/>
          </w:tcPr>
          <w:p w14:paraId="7E1E0E87" w14:textId="603C1BDF" w:rsidR="00FC2383" w:rsidRDefault="00FC2383" w:rsidP="00D56A30">
            <w:pPr>
              <w:spacing w:line="480" w:lineRule="auto"/>
              <w:jc w:val="center"/>
              <w:rPr>
                <w:rFonts w:ascii="Arial" w:hAnsi="Arial" w:cs="Arial"/>
              </w:rPr>
            </w:pPr>
            <w:r>
              <w:rPr>
                <w:rFonts w:ascii="Arial" w:hAnsi="Arial" w:cs="Arial"/>
              </w:rPr>
              <w:t>Without SLE</w:t>
            </w:r>
          </w:p>
        </w:tc>
      </w:tr>
      <w:tr w:rsidR="00FC2383" w14:paraId="5B871EE1" w14:textId="77777777" w:rsidTr="00D56A30">
        <w:tc>
          <w:tcPr>
            <w:tcW w:w="2965" w:type="dxa"/>
          </w:tcPr>
          <w:p w14:paraId="0C893342" w14:textId="77777777" w:rsidR="00FC2383" w:rsidRDefault="00FC2383" w:rsidP="00FC2383">
            <w:pPr>
              <w:spacing w:line="480" w:lineRule="auto"/>
              <w:rPr>
                <w:rFonts w:ascii="Arial" w:hAnsi="Arial" w:cs="Arial"/>
              </w:rPr>
            </w:pPr>
          </w:p>
        </w:tc>
        <w:tc>
          <w:tcPr>
            <w:tcW w:w="2250" w:type="dxa"/>
          </w:tcPr>
          <w:p w14:paraId="7D22AE0A" w14:textId="62E7FF29" w:rsidR="00FC2383" w:rsidRDefault="00FC2383" w:rsidP="00D56A30">
            <w:pPr>
              <w:spacing w:line="480" w:lineRule="auto"/>
              <w:jc w:val="center"/>
              <w:rPr>
                <w:rFonts w:ascii="Arial" w:hAnsi="Arial" w:cs="Arial"/>
              </w:rPr>
            </w:pPr>
            <w:r>
              <w:rPr>
                <w:rFonts w:ascii="Arial" w:hAnsi="Arial" w:cs="Arial"/>
              </w:rPr>
              <w:t>Alive</w:t>
            </w:r>
          </w:p>
        </w:tc>
        <w:tc>
          <w:tcPr>
            <w:tcW w:w="2250" w:type="dxa"/>
          </w:tcPr>
          <w:p w14:paraId="367BBE01" w14:textId="7934A361" w:rsidR="00FC2383" w:rsidRDefault="00FC2383" w:rsidP="00D56A30">
            <w:pPr>
              <w:spacing w:line="480" w:lineRule="auto"/>
              <w:jc w:val="center"/>
              <w:rPr>
                <w:rFonts w:ascii="Arial" w:hAnsi="Arial" w:cs="Arial"/>
              </w:rPr>
            </w:pPr>
            <w:r>
              <w:rPr>
                <w:rFonts w:ascii="Arial" w:hAnsi="Arial" w:cs="Arial"/>
              </w:rPr>
              <w:t>Dead</w:t>
            </w:r>
          </w:p>
        </w:tc>
        <w:tc>
          <w:tcPr>
            <w:tcW w:w="2070" w:type="dxa"/>
          </w:tcPr>
          <w:p w14:paraId="4434F651" w14:textId="736CB81F" w:rsidR="00FC2383" w:rsidRDefault="00FC2383" w:rsidP="00D56A30">
            <w:pPr>
              <w:spacing w:line="480" w:lineRule="auto"/>
              <w:jc w:val="center"/>
              <w:rPr>
                <w:rFonts w:ascii="Arial" w:hAnsi="Arial" w:cs="Arial"/>
              </w:rPr>
            </w:pPr>
            <w:r>
              <w:rPr>
                <w:rFonts w:ascii="Arial" w:hAnsi="Arial" w:cs="Arial"/>
              </w:rPr>
              <w:t>Alive</w:t>
            </w:r>
          </w:p>
        </w:tc>
        <w:tc>
          <w:tcPr>
            <w:tcW w:w="2160" w:type="dxa"/>
          </w:tcPr>
          <w:p w14:paraId="3EDA65FB" w14:textId="2CE06F14" w:rsidR="00FC2383" w:rsidRDefault="00FC2383" w:rsidP="00D56A30">
            <w:pPr>
              <w:spacing w:line="480" w:lineRule="auto"/>
              <w:jc w:val="center"/>
              <w:rPr>
                <w:rFonts w:ascii="Arial" w:hAnsi="Arial" w:cs="Arial"/>
              </w:rPr>
            </w:pPr>
            <w:r>
              <w:rPr>
                <w:rFonts w:ascii="Arial" w:hAnsi="Arial" w:cs="Arial"/>
              </w:rPr>
              <w:t>Dead</w:t>
            </w:r>
          </w:p>
        </w:tc>
      </w:tr>
      <w:tr w:rsidR="00FC2383" w14:paraId="44E7E748" w14:textId="77777777" w:rsidTr="00D56A30">
        <w:tc>
          <w:tcPr>
            <w:tcW w:w="2965" w:type="dxa"/>
          </w:tcPr>
          <w:p w14:paraId="69B88FA1" w14:textId="2CACFC0B" w:rsidR="00FC2383" w:rsidRDefault="00D56A30" w:rsidP="00D56A30">
            <w:pPr>
              <w:spacing w:line="480" w:lineRule="auto"/>
              <w:rPr>
                <w:rFonts w:ascii="Arial" w:hAnsi="Arial" w:cs="Arial"/>
              </w:rPr>
            </w:pPr>
            <w:r>
              <w:rPr>
                <w:rFonts w:ascii="Arial" w:hAnsi="Arial" w:cs="Arial"/>
              </w:rPr>
              <w:t>Mean a</w:t>
            </w:r>
            <w:r w:rsidR="00FC2383">
              <w:rPr>
                <w:rFonts w:ascii="Arial" w:hAnsi="Arial" w:cs="Arial"/>
              </w:rPr>
              <w:t>ge, years</w:t>
            </w:r>
          </w:p>
        </w:tc>
        <w:tc>
          <w:tcPr>
            <w:tcW w:w="2250" w:type="dxa"/>
            <w:shd w:val="clear" w:color="auto" w:fill="auto"/>
            <w:vAlign w:val="bottom"/>
          </w:tcPr>
          <w:p w14:paraId="69A97AFA" w14:textId="4A184E34" w:rsidR="00FC2383" w:rsidRPr="00D56A30" w:rsidRDefault="00FC2383" w:rsidP="00D56A30">
            <w:pPr>
              <w:spacing w:line="480" w:lineRule="auto"/>
              <w:jc w:val="center"/>
              <w:rPr>
                <w:rFonts w:ascii="Arial" w:hAnsi="Arial" w:cs="Arial"/>
              </w:rPr>
            </w:pPr>
            <w:r w:rsidRPr="00D56A30">
              <w:rPr>
                <w:rFonts w:ascii="Arial" w:hAnsi="Arial" w:cs="Arial"/>
                <w:color w:val="000000"/>
              </w:rPr>
              <w:t>44.6 (0.26)</w:t>
            </w:r>
          </w:p>
        </w:tc>
        <w:tc>
          <w:tcPr>
            <w:tcW w:w="2250" w:type="dxa"/>
            <w:shd w:val="clear" w:color="auto" w:fill="auto"/>
            <w:vAlign w:val="bottom"/>
          </w:tcPr>
          <w:p w14:paraId="25DFC295" w14:textId="6E17894C" w:rsidR="00FC2383" w:rsidRPr="00D56A30" w:rsidRDefault="00FC2383" w:rsidP="00D56A30">
            <w:pPr>
              <w:spacing w:line="480" w:lineRule="auto"/>
              <w:jc w:val="center"/>
              <w:rPr>
                <w:rFonts w:ascii="Arial" w:hAnsi="Arial" w:cs="Arial"/>
              </w:rPr>
            </w:pPr>
            <w:r w:rsidRPr="00D56A30">
              <w:rPr>
                <w:rFonts w:ascii="Arial" w:hAnsi="Arial" w:cs="Arial"/>
                <w:color w:val="000000"/>
              </w:rPr>
              <w:t>4</w:t>
            </w:r>
            <w:r w:rsidR="00D56A30">
              <w:rPr>
                <w:rFonts w:ascii="Arial" w:hAnsi="Arial" w:cs="Arial"/>
                <w:color w:val="000000"/>
              </w:rPr>
              <w:t>8.0</w:t>
            </w:r>
            <w:r w:rsidRPr="00D56A30">
              <w:rPr>
                <w:rFonts w:ascii="Arial" w:hAnsi="Arial" w:cs="Arial"/>
                <w:color w:val="000000"/>
              </w:rPr>
              <w:t xml:space="preserve"> (0.55)</w:t>
            </w:r>
          </w:p>
        </w:tc>
        <w:tc>
          <w:tcPr>
            <w:tcW w:w="2070" w:type="dxa"/>
            <w:shd w:val="clear" w:color="auto" w:fill="auto"/>
            <w:vAlign w:val="bottom"/>
          </w:tcPr>
          <w:p w14:paraId="143887FA" w14:textId="7D7785E5" w:rsidR="00FC2383" w:rsidRPr="00D56A30" w:rsidRDefault="00FC2383" w:rsidP="00D56A30">
            <w:pPr>
              <w:spacing w:line="480" w:lineRule="auto"/>
              <w:jc w:val="center"/>
              <w:rPr>
                <w:rFonts w:ascii="Arial" w:hAnsi="Arial" w:cs="Arial"/>
              </w:rPr>
            </w:pPr>
            <w:r w:rsidRPr="00D56A30">
              <w:rPr>
                <w:rFonts w:ascii="Arial" w:hAnsi="Arial" w:cs="Arial"/>
                <w:color w:val="000000"/>
              </w:rPr>
              <w:t>49.2 (0.08)</w:t>
            </w:r>
          </w:p>
        </w:tc>
        <w:tc>
          <w:tcPr>
            <w:tcW w:w="2160" w:type="dxa"/>
            <w:shd w:val="clear" w:color="auto" w:fill="auto"/>
            <w:vAlign w:val="bottom"/>
          </w:tcPr>
          <w:p w14:paraId="57C53DFD" w14:textId="383D36FE" w:rsidR="00FC2383" w:rsidRPr="00D56A30" w:rsidRDefault="00FC2383" w:rsidP="00D56A30">
            <w:pPr>
              <w:spacing w:line="480" w:lineRule="auto"/>
              <w:jc w:val="center"/>
              <w:rPr>
                <w:rFonts w:ascii="Arial" w:hAnsi="Arial" w:cs="Arial"/>
              </w:rPr>
            </w:pPr>
            <w:r w:rsidRPr="00D56A30">
              <w:rPr>
                <w:rFonts w:ascii="Arial" w:hAnsi="Arial" w:cs="Arial"/>
                <w:color w:val="000000"/>
              </w:rPr>
              <w:t>52.7 (0.08)</w:t>
            </w:r>
          </w:p>
        </w:tc>
      </w:tr>
      <w:tr w:rsidR="00FC2383" w14:paraId="4B8D89C5" w14:textId="77777777" w:rsidTr="00D56A30">
        <w:tc>
          <w:tcPr>
            <w:tcW w:w="2965" w:type="dxa"/>
          </w:tcPr>
          <w:p w14:paraId="0FA07CDE" w14:textId="068240FC" w:rsidR="00FC2383" w:rsidRDefault="00FC2383" w:rsidP="00FC2383">
            <w:pPr>
              <w:spacing w:line="480" w:lineRule="auto"/>
              <w:rPr>
                <w:rFonts w:ascii="Arial" w:hAnsi="Arial" w:cs="Arial"/>
              </w:rPr>
            </w:pPr>
            <w:r>
              <w:rPr>
                <w:rFonts w:ascii="Arial" w:hAnsi="Arial" w:cs="Arial"/>
              </w:rPr>
              <w:t>Women, %</w:t>
            </w:r>
          </w:p>
        </w:tc>
        <w:tc>
          <w:tcPr>
            <w:tcW w:w="2250" w:type="dxa"/>
            <w:shd w:val="clear" w:color="auto" w:fill="auto"/>
            <w:vAlign w:val="bottom"/>
          </w:tcPr>
          <w:p w14:paraId="1127FC8D" w14:textId="217CEA8C" w:rsidR="00FC2383" w:rsidRPr="00D56A30" w:rsidRDefault="00FC2383" w:rsidP="00D56A30">
            <w:pPr>
              <w:spacing w:line="480" w:lineRule="auto"/>
              <w:jc w:val="center"/>
              <w:rPr>
                <w:rFonts w:ascii="Arial" w:hAnsi="Arial" w:cs="Arial"/>
              </w:rPr>
            </w:pPr>
            <w:r w:rsidRPr="00D56A30">
              <w:rPr>
                <w:rFonts w:ascii="Arial" w:hAnsi="Arial" w:cs="Arial"/>
                <w:iCs/>
                <w:color w:val="000000"/>
              </w:rPr>
              <w:t>88.7 (0.57)</w:t>
            </w:r>
          </w:p>
        </w:tc>
        <w:tc>
          <w:tcPr>
            <w:tcW w:w="2250" w:type="dxa"/>
            <w:shd w:val="clear" w:color="auto" w:fill="auto"/>
            <w:vAlign w:val="bottom"/>
          </w:tcPr>
          <w:p w14:paraId="46106D83" w14:textId="17FB2CDC" w:rsidR="00FC2383" w:rsidRPr="00D56A30" w:rsidRDefault="00FC2383" w:rsidP="00D56A30">
            <w:pPr>
              <w:spacing w:line="480" w:lineRule="auto"/>
              <w:jc w:val="center"/>
              <w:rPr>
                <w:rFonts w:ascii="Arial" w:hAnsi="Arial" w:cs="Arial"/>
              </w:rPr>
            </w:pPr>
            <w:r w:rsidRPr="00D56A30">
              <w:rPr>
                <w:rFonts w:ascii="Arial" w:hAnsi="Arial" w:cs="Arial"/>
                <w:iCs/>
                <w:color w:val="000000"/>
              </w:rPr>
              <w:t>85.6 (1.69)</w:t>
            </w:r>
          </w:p>
        </w:tc>
        <w:tc>
          <w:tcPr>
            <w:tcW w:w="2070" w:type="dxa"/>
            <w:shd w:val="clear" w:color="auto" w:fill="auto"/>
            <w:vAlign w:val="bottom"/>
          </w:tcPr>
          <w:p w14:paraId="7F460E95" w14:textId="4736F5E4" w:rsidR="00FC2383" w:rsidRPr="00D56A30" w:rsidRDefault="00FC2383" w:rsidP="00D56A30">
            <w:pPr>
              <w:spacing w:line="480" w:lineRule="auto"/>
              <w:jc w:val="center"/>
              <w:rPr>
                <w:rFonts w:ascii="Arial" w:hAnsi="Arial" w:cs="Arial"/>
              </w:rPr>
            </w:pPr>
            <w:r w:rsidRPr="00D56A30">
              <w:rPr>
                <w:rFonts w:ascii="Arial" w:hAnsi="Arial" w:cs="Arial"/>
                <w:iCs/>
                <w:color w:val="000000"/>
              </w:rPr>
              <w:t>49.</w:t>
            </w:r>
            <w:r w:rsidR="00D56A30">
              <w:rPr>
                <w:rFonts w:ascii="Arial" w:hAnsi="Arial" w:cs="Arial"/>
                <w:iCs/>
                <w:color w:val="000000"/>
              </w:rPr>
              <w:t>4</w:t>
            </w:r>
            <w:r w:rsidRPr="00D56A30">
              <w:rPr>
                <w:rFonts w:ascii="Arial" w:hAnsi="Arial" w:cs="Arial"/>
                <w:iCs/>
                <w:color w:val="000000"/>
              </w:rPr>
              <w:t xml:space="preserve"> (0.21)</w:t>
            </w:r>
          </w:p>
        </w:tc>
        <w:tc>
          <w:tcPr>
            <w:tcW w:w="2160" w:type="dxa"/>
            <w:shd w:val="clear" w:color="auto" w:fill="auto"/>
            <w:vAlign w:val="bottom"/>
          </w:tcPr>
          <w:p w14:paraId="3DAA5BB8" w14:textId="2D705B43" w:rsidR="00FC2383" w:rsidRPr="00D56A30" w:rsidRDefault="00D56A30" w:rsidP="00D56A30">
            <w:pPr>
              <w:spacing w:line="480" w:lineRule="auto"/>
              <w:jc w:val="center"/>
              <w:rPr>
                <w:rFonts w:ascii="Arial" w:hAnsi="Arial" w:cs="Arial"/>
              </w:rPr>
            </w:pPr>
            <w:r>
              <w:rPr>
                <w:rFonts w:ascii="Arial" w:hAnsi="Arial" w:cs="Arial"/>
                <w:iCs/>
                <w:color w:val="000000"/>
              </w:rPr>
              <w:t>46.4</w:t>
            </w:r>
            <w:r w:rsidR="00FC2383" w:rsidRPr="00D56A30">
              <w:rPr>
                <w:rFonts w:ascii="Arial" w:hAnsi="Arial" w:cs="Arial"/>
                <w:iCs/>
                <w:color w:val="000000"/>
              </w:rPr>
              <w:t xml:space="preserve"> (0.36)</w:t>
            </w:r>
          </w:p>
        </w:tc>
      </w:tr>
      <w:tr w:rsidR="00D56A30" w14:paraId="33B9514E" w14:textId="77777777" w:rsidTr="00D56A30">
        <w:tc>
          <w:tcPr>
            <w:tcW w:w="2965" w:type="dxa"/>
          </w:tcPr>
          <w:p w14:paraId="0FEB21F0" w14:textId="4E03C70F" w:rsidR="00D56A30" w:rsidRDefault="00D56A30" w:rsidP="00D56A30">
            <w:pPr>
              <w:spacing w:line="480" w:lineRule="auto"/>
              <w:rPr>
                <w:rFonts w:ascii="Arial" w:hAnsi="Arial" w:cs="Arial"/>
              </w:rPr>
            </w:pPr>
            <w:r>
              <w:rPr>
                <w:rFonts w:ascii="Arial" w:hAnsi="Arial" w:cs="Arial"/>
              </w:rPr>
              <w:t>Medicare, %</w:t>
            </w:r>
          </w:p>
        </w:tc>
        <w:tc>
          <w:tcPr>
            <w:tcW w:w="2250" w:type="dxa"/>
            <w:shd w:val="clear" w:color="auto" w:fill="auto"/>
            <w:vAlign w:val="bottom"/>
          </w:tcPr>
          <w:p w14:paraId="69D94423" w14:textId="503EC58A" w:rsidR="00D56A30" w:rsidRPr="00D56A30" w:rsidRDefault="00D56A30" w:rsidP="00D56A30">
            <w:pPr>
              <w:spacing w:line="480" w:lineRule="auto"/>
              <w:jc w:val="center"/>
              <w:rPr>
                <w:rFonts w:ascii="Arial" w:hAnsi="Arial" w:cs="Arial"/>
              </w:rPr>
            </w:pPr>
            <w:r w:rsidRPr="00D56A30">
              <w:rPr>
                <w:rFonts w:ascii="Arial" w:hAnsi="Arial" w:cs="Arial"/>
                <w:iCs/>
                <w:color w:val="000000"/>
              </w:rPr>
              <w:t>38.9 (1.03)</w:t>
            </w:r>
          </w:p>
        </w:tc>
        <w:tc>
          <w:tcPr>
            <w:tcW w:w="2250" w:type="dxa"/>
            <w:shd w:val="clear" w:color="auto" w:fill="auto"/>
            <w:vAlign w:val="bottom"/>
          </w:tcPr>
          <w:p w14:paraId="4F17DAF1" w14:textId="19F4BE54" w:rsidR="00D56A30" w:rsidRPr="00D56A30" w:rsidRDefault="00D56A30" w:rsidP="00D56A30">
            <w:pPr>
              <w:spacing w:line="480" w:lineRule="auto"/>
              <w:jc w:val="center"/>
              <w:rPr>
                <w:rFonts w:ascii="Arial" w:hAnsi="Arial" w:cs="Arial"/>
              </w:rPr>
            </w:pPr>
            <w:r w:rsidRPr="00D56A30">
              <w:rPr>
                <w:rFonts w:ascii="Arial" w:hAnsi="Arial" w:cs="Arial"/>
                <w:iCs/>
                <w:color w:val="000000"/>
              </w:rPr>
              <w:t>42.5 (2.46)</w:t>
            </w:r>
          </w:p>
        </w:tc>
        <w:tc>
          <w:tcPr>
            <w:tcW w:w="2070" w:type="dxa"/>
            <w:shd w:val="clear" w:color="auto" w:fill="auto"/>
            <w:vAlign w:val="bottom"/>
          </w:tcPr>
          <w:p w14:paraId="61371C6D" w14:textId="3E7EEDB9" w:rsidR="00D56A30" w:rsidRPr="00D56A30" w:rsidRDefault="00D56A30" w:rsidP="00D56A30">
            <w:pPr>
              <w:spacing w:line="480" w:lineRule="auto"/>
              <w:jc w:val="center"/>
              <w:rPr>
                <w:rFonts w:ascii="Arial" w:hAnsi="Arial" w:cs="Arial"/>
              </w:rPr>
            </w:pPr>
            <w:r w:rsidRPr="00D56A30">
              <w:rPr>
                <w:rFonts w:ascii="Arial" w:hAnsi="Arial" w:cs="Arial"/>
                <w:iCs/>
                <w:color w:val="000000"/>
              </w:rPr>
              <w:t>29.</w:t>
            </w:r>
            <w:r>
              <w:rPr>
                <w:rFonts w:ascii="Arial" w:hAnsi="Arial" w:cs="Arial"/>
                <w:iCs/>
                <w:color w:val="000000"/>
              </w:rPr>
              <w:t>4</w:t>
            </w:r>
            <w:r w:rsidRPr="00D56A30">
              <w:rPr>
                <w:rFonts w:ascii="Arial" w:hAnsi="Arial" w:cs="Arial"/>
                <w:iCs/>
                <w:color w:val="000000"/>
              </w:rPr>
              <w:t xml:space="preserve"> (0.35)</w:t>
            </w:r>
          </w:p>
        </w:tc>
        <w:tc>
          <w:tcPr>
            <w:tcW w:w="2160" w:type="dxa"/>
            <w:shd w:val="clear" w:color="auto" w:fill="auto"/>
            <w:vAlign w:val="bottom"/>
          </w:tcPr>
          <w:p w14:paraId="1A4A6960" w14:textId="5ACE9DF9" w:rsidR="00D56A30" w:rsidRPr="00D56A30" w:rsidRDefault="00D56A30" w:rsidP="00D56A30">
            <w:pPr>
              <w:spacing w:line="480" w:lineRule="auto"/>
              <w:jc w:val="center"/>
              <w:rPr>
                <w:rFonts w:ascii="Arial" w:hAnsi="Arial" w:cs="Arial"/>
              </w:rPr>
            </w:pPr>
            <w:r>
              <w:rPr>
                <w:rFonts w:ascii="Arial" w:hAnsi="Arial" w:cs="Arial"/>
                <w:iCs/>
                <w:color w:val="000000"/>
              </w:rPr>
              <w:t>30.1</w:t>
            </w:r>
            <w:r w:rsidRPr="00D56A30">
              <w:rPr>
                <w:rFonts w:ascii="Arial" w:hAnsi="Arial" w:cs="Arial"/>
                <w:iCs/>
                <w:color w:val="000000"/>
              </w:rPr>
              <w:t xml:space="preserve"> (0.40)</w:t>
            </w:r>
          </w:p>
        </w:tc>
      </w:tr>
      <w:tr w:rsidR="00D56A30" w14:paraId="32F95639" w14:textId="77777777" w:rsidTr="00D56A30">
        <w:tc>
          <w:tcPr>
            <w:tcW w:w="2965" w:type="dxa"/>
          </w:tcPr>
          <w:p w14:paraId="6770F779" w14:textId="01F8572E" w:rsidR="00D56A30" w:rsidRDefault="00D56A30" w:rsidP="00D56A30">
            <w:pPr>
              <w:spacing w:line="480" w:lineRule="auto"/>
              <w:rPr>
                <w:rFonts w:ascii="Arial" w:hAnsi="Arial" w:cs="Arial"/>
              </w:rPr>
            </w:pPr>
            <w:r>
              <w:rPr>
                <w:rFonts w:ascii="Arial" w:hAnsi="Arial" w:cs="Arial"/>
              </w:rPr>
              <w:t>Medicaid, %</w:t>
            </w:r>
          </w:p>
        </w:tc>
        <w:tc>
          <w:tcPr>
            <w:tcW w:w="2250" w:type="dxa"/>
            <w:shd w:val="clear" w:color="auto" w:fill="auto"/>
            <w:vAlign w:val="bottom"/>
          </w:tcPr>
          <w:p w14:paraId="78AF7FC4" w14:textId="132D2051" w:rsidR="00D56A30" w:rsidRPr="00D56A30" w:rsidRDefault="00D56A30" w:rsidP="00D56A30">
            <w:pPr>
              <w:spacing w:line="480" w:lineRule="auto"/>
              <w:jc w:val="center"/>
              <w:rPr>
                <w:rFonts w:ascii="Arial" w:hAnsi="Arial" w:cs="Arial"/>
              </w:rPr>
            </w:pPr>
            <w:r w:rsidRPr="00D56A30">
              <w:rPr>
                <w:rFonts w:ascii="Arial" w:hAnsi="Arial" w:cs="Arial"/>
                <w:iCs/>
                <w:color w:val="000000"/>
              </w:rPr>
              <w:t>22.6 (0.90)</w:t>
            </w:r>
          </w:p>
        </w:tc>
        <w:tc>
          <w:tcPr>
            <w:tcW w:w="2250" w:type="dxa"/>
            <w:shd w:val="clear" w:color="auto" w:fill="auto"/>
            <w:vAlign w:val="bottom"/>
          </w:tcPr>
          <w:p w14:paraId="7FC5785D" w14:textId="2D060EA4" w:rsidR="00D56A30" w:rsidRPr="00D56A30" w:rsidRDefault="00D56A30" w:rsidP="00D56A30">
            <w:pPr>
              <w:spacing w:line="480" w:lineRule="auto"/>
              <w:jc w:val="center"/>
              <w:rPr>
                <w:rFonts w:ascii="Arial" w:hAnsi="Arial" w:cs="Arial"/>
              </w:rPr>
            </w:pPr>
            <w:r w:rsidRPr="00D56A30">
              <w:rPr>
                <w:rFonts w:ascii="Arial" w:hAnsi="Arial" w:cs="Arial"/>
                <w:iCs/>
                <w:color w:val="000000"/>
              </w:rPr>
              <w:t>19.</w:t>
            </w:r>
            <w:r>
              <w:rPr>
                <w:rFonts w:ascii="Arial" w:hAnsi="Arial" w:cs="Arial"/>
                <w:iCs/>
                <w:color w:val="000000"/>
              </w:rPr>
              <w:t>7</w:t>
            </w:r>
            <w:r w:rsidRPr="00D56A30">
              <w:rPr>
                <w:rFonts w:ascii="Arial" w:hAnsi="Arial" w:cs="Arial"/>
                <w:iCs/>
                <w:color w:val="000000"/>
              </w:rPr>
              <w:t xml:space="preserve"> (1.99)</w:t>
            </w:r>
          </w:p>
        </w:tc>
        <w:tc>
          <w:tcPr>
            <w:tcW w:w="2070" w:type="dxa"/>
            <w:shd w:val="clear" w:color="auto" w:fill="auto"/>
            <w:vAlign w:val="bottom"/>
          </w:tcPr>
          <w:p w14:paraId="55A772DB" w14:textId="77105A37" w:rsidR="00D56A30" w:rsidRPr="00D56A30" w:rsidRDefault="00D56A30" w:rsidP="00D56A30">
            <w:pPr>
              <w:spacing w:line="480" w:lineRule="auto"/>
              <w:jc w:val="center"/>
              <w:rPr>
                <w:rFonts w:ascii="Arial" w:hAnsi="Arial" w:cs="Arial"/>
              </w:rPr>
            </w:pPr>
            <w:r w:rsidRPr="00D56A30">
              <w:rPr>
                <w:rFonts w:ascii="Arial" w:hAnsi="Arial" w:cs="Arial"/>
                <w:iCs/>
                <w:color w:val="000000"/>
              </w:rPr>
              <w:t>21.</w:t>
            </w:r>
            <w:r>
              <w:rPr>
                <w:rFonts w:ascii="Arial" w:hAnsi="Arial" w:cs="Arial"/>
                <w:iCs/>
                <w:color w:val="000000"/>
              </w:rPr>
              <w:t>8</w:t>
            </w:r>
            <w:r w:rsidRPr="00D56A30">
              <w:rPr>
                <w:rFonts w:ascii="Arial" w:hAnsi="Arial" w:cs="Arial"/>
                <w:iCs/>
                <w:color w:val="000000"/>
              </w:rPr>
              <w:t xml:space="preserve"> (0.50)</w:t>
            </w:r>
          </w:p>
        </w:tc>
        <w:tc>
          <w:tcPr>
            <w:tcW w:w="2160" w:type="dxa"/>
            <w:shd w:val="clear" w:color="auto" w:fill="auto"/>
            <w:vAlign w:val="bottom"/>
          </w:tcPr>
          <w:p w14:paraId="13EE2B21" w14:textId="6805F866" w:rsidR="00D56A30" w:rsidRPr="00D56A30" w:rsidRDefault="00D56A30" w:rsidP="00D56A30">
            <w:pPr>
              <w:spacing w:line="480" w:lineRule="auto"/>
              <w:jc w:val="center"/>
              <w:rPr>
                <w:rFonts w:ascii="Arial" w:hAnsi="Arial" w:cs="Arial"/>
              </w:rPr>
            </w:pPr>
            <w:r>
              <w:rPr>
                <w:rFonts w:ascii="Arial" w:hAnsi="Arial" w:cs="Arial"/>
                <w:iCs/>
                <w:color w:val="000000"/>
              </w:rPr>
              <w:t>24.2</w:t>
            </w:r>
            <w:r w:rsidRPr="00D56A30">
              <w:rPr>
                <w:rFonts w:ascii="Arial" w:hAnsi="Arial" w:cs="Arial"/>
                <w:iCs/>
                <w:color w:val="000000"/>
              </w:rPr>
              <w:t xml:space="preserve"> (0.64)</w:t>
            </w:r>
          </w:p>
        </w:tc>
      </w:tr>
      <w:tr w:rsidR="00D56A30" w14:paraId="3C869AF2" w14:textId="77777777" w:rsidTr="00D56A30">
        <w:tc>
          <w:tcPr>
            <w:tcW w:w="2965" w:type="dxa"/>
          </w:tcPr>
          <w:p w14:paraId="226D9C41" w14:textId="2F353330" w:rsidR="00D56A30" w:rsidRDefault="00D56A30" w:rsidP="00D56A30">
            <w:pPr>
              <w:spacing w:line="480" w:lineRule="auto"/>
              <w:rPr>
                <w:rFonts w:ascii="Arial" w:hAnsi="Arial" w:cs="Arial"/>
              </w:rPr>
            </w:pPr>
            <w:r>
              <w:rPr>
                <w:rFonts w:ascii="Arial" w:hAnsi="Arial" w:cs="Arial"/>
              </w:rPr>
              <w:t>Private insurance, %</w:t>
            </w:r>
          </w:p>
        </w:tc>
        <w:tc>
          <w:tcPr>
            <w:tcW w:w="2250" w:type="dxa"/>
            <w:shd w:val="clear" w:color="auto" w:fill="auto"/>
            <w:vAlign w:val="bottom"/>
          </w:tcPr>
          <w:p w14:paraId="2243C9FB" w14:textId="453D8D74" w:rsidR="00D56A30" w:rsidRPr="00D56A30" w:rsidRDefault="00D56A30" w:rsidP="00D56A30">
            <w:pPr>
              <w:spacing w:line="480" w:lineRule="auto"/>
              <w:jc w:val="center"/>
              <w:rPr>
                <w:rFonts w:ascii="Arial" w:hAnsi="Arial" w:cs="Arial"/>
              </w:rPr>
            </w:pPr>
            <w:r w:rsidRPr="00D56A30">
              <w:rPr>
                <w:rFonts w:ascii="Arial" w:hAnsi="Arial" w:cs="Arial"/>
                <w:iCs/>
                <w:color w:val="000000"/>
              </w:rPr>
              <w:t>31.7 (1.08)</w:t>
            </w:r>
          </w:p>
        </w:tc>
        <w:tc>
          <w:tcPr>
            <w:tcW w:w="2250" w:type="dxa"/>
            <w:shd w:val="clear" w:color="auto" w:fill="auto"/>
            <w:vAlign w:val="bottom"/>
          </w:tcPr>
          <w:p w14:paraId="1DA8774E" w14:textId="5C6C71E2" w:rsidR="00D56A30" w:rsidRPr="00D56A30" w:rsidRDefault="00D56A30" w:rsidP="00D56A30">
            <w:pPr>
              <w:spacing w:line="480" w:lineRule="auto"/>
              <w:jc w:val="center"/>
              <w:rPr>
                <w:rFonts w:ascii="Arial" w:hAnsi="Arial" w:cs="Arial"/>
              </w:rPr>
            </w:pPr>
            <w:r w:rsidRPr="00D56A30">
              <w:rPr>
                <w:rFonts w:ascii="Arial" w:hAnsi="Arial" w:cs="Arial"/>
                <w:iCs/>
                <w:color w:val="000000"/>
              </w:rPr>
              <w:t>27.8 (2.18)</w:t>
            </w:r>
          </w:p>
        </w:tc>
        <w:tc>
          <w:tcPr>
            <w:tcW w:w="2070" w:type="dxa"/>
            <w:shd w:val="clear" w:color="auto" w:fill="auto"/>
            <w:vAlign w:val="bottom"/>
          </w:tcPr>
          <w:p w14:paraId="62F5ABFF" w14:textId="4C9B9495" w:rsidR="00D56A30" w:rsidRPr="00D56A30" w:rsidRDefault="00D56A30" w:rsidP="00D56A30">
            <w:pPr>
              <w:spacing w:line="480" w:lineRule="auto"/>
              <w:jc w:val="center"/>
              <w:rPr>
                <w:rFonts w:ascii="Arial" w:hAnsi="Arial" w:cs="Arial"/>
              </w:rPr>
            </w:pPr>
            <w:r>
              <w:rPr>
                <w:rFonts w:ascii="Arial" w:hAnsi="Arial" w:cs="Arial"/>
                <w:iCs/>
                <w:color w:val="000000"/>
              </w:rPr>
              <w:t>36.1</w:t>
            </w:r>
            <w:r w:rsidRPr="00D56A30">
              <w:rPr>
                <w:rFonts w:ascii="Arial" w:hAnsi="Arial" w:cs="Arial"/>
                <w:iCs/>
                <w:color w:val="000000"/>
              </w:rPr>
              <w:t xml:space="preserve"> (0.75)</w:t>
            </w:r>
          </w:p>
        </w:tc>
        <w:tc>
          <w:tcPr>
            <w:tcW w:w="2160" w:type="dxa"/>
            <w:shd w:val="clear" w:color="auto" w:fill="auto"/>
            <w:vAlign w:val="bottom"/>
          </w:tcPr>
          <w:p w14:paraId="05D44C7A" w14:textId="42A2022B" w:rsidR="00D56A30" w:rsidRPr="00D56A30" w:rsidRDefault="00D56A30" w:rsidP="00D56A30">
            <w:pPr>
              <w:spacing w:line="480" w:lineRule="auto"/>
              <w:jc w:val="center"/>
              <w:rPr>
                <w:rFonts w:ascii="Arial" w:hAnsi="Arial" w:cs="Arial"/>
              </w:rPr>
            </w:pPr>
            <w:r>
              <w:rPr>
                <w:rFonts w:ascii="Arial" w:hAnsi="Arial" w:cs="Arial"/>
                <w:iCs/>
                <w:color w:val="000000"/>
              </w:rPr>
              <w:t>32.6</w:t>
            </w:r>
            <w:r w:rsidRPr="00D56A30">
              <w:rPr>
                <w:rFonts w:ascii="Arial" w:hAnsi="Arial" w:cs="Arial"/>
                <w:iCs/>
                <w:color w:val="000000"/>
              </w:rPr>
              <w:t xml:space="preserve"> (0.75)</w:t>
            </w:r>
          </w:p>
        </w:tc>
      </w:tr>
      <w:tr w:rsidR="00D56A30" w14:paraId="3C64F3E9" w14:textId="77777777" w:rsidTr="00D56A30">
        <w:tc>
          <w:tcPr>
            <w:tcW w:w="2965" w:type="dxa"/>
          </w:tcPr>
          <w:p w14:paraId="12F2F95A" w14:textId="26F98A1D" w:rsidR="00D56A30" w:rsidRDefault="00D56A30" w:rsidP="00D56A30">
            <w:pPr>
              <w:spacing w:line="480" w:lineRule="auto"/>
              <w:rPr>
                <w:rFonts w:ascii="Arial" w:hAnsi="Arial" w:cs="Arial"/>
              </w:rPr>
            </w:pPr>
            <w:r>
              <w:rPr>
                <w:rFonts w:ascii="Arial" w:hAnsi="Arial" w:cs="Arial"/>
              </w:rPr>
              <w:t>Other insurance, %</w:t>
            </w:r>
          </w:p>
        </w:tc>
        <w:tc>
          <w:tcPr>
            <w:tcW w:w="2250" w:type="dxa"/>
            <w:shd w:val="clear" w:color="auto" w:fill="auto"/>
            <w:vAlign w:val="bottom"/>
          </w:tcPr>
          <w:p w14:paraId="630EBB19" w14:textId="6A645324" w:rsidR="00D56A30" w:rsidRPr="00D56A30" w:rsidRDefault="00D56A30" w:rsidP="00D56A30">
            <w:pPr>
              <w:spacing w:line="480" w:lineRule="auto"/>
              <w:jc w:val="center"/>
              <w:rPr>
                <w:rFonts w:ascii="Arial" w:hAnsi="Arial" w:cs="Arial"/>
              </w:rPr>
            </w:pPr>
            <w:r w:rsidRPr="00D56A30">
              <w:rPr>
                <w:rFonts w:ascii="Arial" w:hAnsi="Arial" w:cs="Arial"/>
                <w:iCs/>
                <w:color w:val="000000"/>
              </w:rPr>
              <w:t>6.</w:t>
            </w:r>
            <w:r>
              <w:rPr>
                <w:rFonts w:ascii="Arial" w:hAnsi="Arial" w:cs="Arial"/>
                <w:iCs/>
                <w:color w:val="000000"/>
              </w:rPr>
              <w:t>8</w:t>
            </w:r>
            <w:r w:rsidRPr="00D56A30">
              <w:rPr>
                <w:rFonts w:ascii="Arial" w:hAnsi="Arial" w:cs="Arial"/>
                <w:iCs/>
                <w:color w:val="000000"/>
              </w:rPr>
              <w:t xml:space="preserve"> (0.51)</w:t>
            </w:r>
          </w:p>
        </w:tc>
        <w:tc>
          <w:tcPr>
            <w:tcW w:w="2250" w:type="dxa"/>
            <w:shd w:val="clear" w:color="auto" w:fill="auto"/>
            <w:vAlign w:val="bottom"/>
          </w:tcPr>
          <w:p w14:paraId="472CA5BE" w14:textId="6E950AF4" w:rsidR="00D56A30" w:rsidRPr="00D56A30" w:rsidRDefault="00D56A30" w:rsidP="00D56A30">
            <w:pPr>
              <w:spacing w:line="480" w:lineRule="auto"/>
              <w:jc w:val="center"/>
              <w:rPr>
                <w:rFonts w:ascii="Arial" w:hAnsi="Arial" w:cs="Arial"/>
              </w:rPr>
            </w:pPr>
            <w:r>
              <w:rPr>
                <w:rFonts w:ascii="Arial" w:hAnsi="Arial" w:cs="Arial"/>
                <w:iCs/>
                <w:color w:val="000000"/>
              </w:rPr>
              <w:t>10.0</w:t>
            </w:r>
            <w:r w:rsidRPr="00D56A30">
              <w:rPr>
                <w:rFonts w:ascii="Arial" w:hAnsi="Arial" w:cs="Arial"/>
                <w:iCs/>
                <w:color w:val="000000"/>
              </w:rPr>
              <w:t xml:space="preserve"> (1.40)</w:t>
            </w:r>
          </w:p>
        </w:tc>
        <w:tc>
          <w:tcPr>
            <w:tcW w:w="2070" w:type="dxa"/>
            <w:shd w:val="clear" w:color="auto" w:fill="auto"/>
            <w:vAlign w:val="bottom"/>
          </w:tcPr>
          <w:p w14:paraId="16DF46F0" w14:textId="1BDC423F" w:rsidR="00D56A30" w:rsidRPr="00D56A30" w:rsidRDefault="00D56A30" w:rsidP="00D56A30">
            <w:pPr>
              <w:spacing w:line="480" w:lineRule="auto"/>
              <w:jc w:val="center"/>
              <w:rPr>
                <w:rFonts w:ascii="Arial" w:hAnsi="Arial" w:cs="Arial"/>
              </w:rPr>
            </w:pPr>
            <w:r>
              <w:rPr>
                <w:rFonts w:ascii="Arial" w:hAnsi="Arial" w:cs="Arial"/>
                <w:iCs/>
                <w:color w:val="000000"/>
              </w:rPr>
              <w:t>12.7</w:t>
            </w:r>
            <w:r w:rsidRPr="00D56A30">
              <w:rPr>
                <w:rFonts w:ascii="Arial" w:hAnsi="Arial" w:cs="Arial"/>
                <w:iCs/>
                <w:color w:val="000000"/>
              </w:rPr>
              <w:t xml:space="preserve"> (0.40)</w:t>
            </w:r>
          </w:p>
        </w:tc>
        <w:tc>
          <w:tcPr>
            <w:tcW w:w="2160" w:type="dxa"/>
            <w:shd w:val="clear" w:color="auto" w:fill="auto"/>
            <w:vAlign w:val="bottom"/>
          </w:tcPr>
          <w:p w14:paraId="0EB121A8" w14:textId="383E198F" w:rsidR="00D56A30" w:rsidRPr="00D56A30" w:rsidRDefault="00D56A30" w:rsidP="00D56A30">
            <w:pPr>
              <w:spacing w:line="480" w:lineRule="auto"/>
              <w:jc w:val="center"/>
              <w:rPr>
                <w:rFonts w:ascii="Arial" w:hAnsi="Arial" w:cs="Arial"/>
              </w:rPr>
            </w:pPr>
            <w:r>
              <w:rPr>
                <w:rFonts w:ascii="Arial" w:hAnsi="Arial" w:cs="Arial"/>
                <w:iCs/>
                <w:color w:val="000000"/>
              </w:rPr>
              <w:t>13.1</w:t>
            </w:r>
            <w:r w:rsidRPr="00D56A30">
              <w:rPr>
                <w:rFonts w:ascii="Arial" w:hAnsi="Arial" w:cs="Arial"/>
                <w:iCs/>
                <w:color w:val="000000"/>
              </w:rPr>
              <w:t xml:space="preserve"> (0.48)</w:t>
            </w:r>
          </w:p>
        </w:tc>
      </w:tr>
      <w:tr w:rsidR="00D56A30" w14:paraId="23BEBD3D" w14:textId="77777777" w:rsidTr="00D56A30">
        <w:tc>
          <w:tcPr>
            <w:tcW w:w="2965" w:type="dxa"/>
          </w:tcPr>
          <w:p w14:paraId="1ECE298A" w14:textId="034DF3B6" w:rsidR="00D56A30" w:rsidRDefault="00D56A30" w:rsidP="00D56A30">
            <w:pPr>
              <w:spacing w:line="480" w:lineRule="auto"/>
              <w:rPr>
                <w:rFonts w:ascii="Arial" w:hAnsi="Arial" w:cs="Arial"/>
              </w:rPr>
            </w:pPr>
            <w:r>
              <w:rPr>
                <w:rFonts w:ascii="Arial" w:hAnsi="Arial" w:cs="Arial"/>
              </w:rPr>
              <w:t>Mean Elixhauser score</w:t>
            </w:r>
          </w:p>
        </w:tc>
        <w:tc>
          <w:tcPr>
            <w:tcW w:w="2250" w:type="dxa"/>
            <w:shd w:val="clear" w:color="auto" w:fill="auto"/>
            <w:vAlign w:val="bottom"/>
          </w:tcPr>
          <w:p w14:paraId="6762EE1B" w14:textId="7D507075" w:rsidR="00D56A30" w:rsidRPr="00D56A30" w:rsidRDefault="00D56A30" w:rsidP="00D56A30">
            <w:pPr>
              <w:spacing w:line="480" w:lineRule="auto"/>
              <w:jc w:val="center"/>
              <w:rPr>
                <w:rFonts w:ascii="Arial" w:hAnsi="Arial" w:cs="Arial"/>
              </w:rPr>
            </w:pPr>
            <w:r w:rsidRPr="00D56A30">
              <w:rPr>
                <w:rFonts w:ascii="Arial" w:hAnsi="Arial" w:cs="Arial"/>
                <w:color w:val="000000"/>
              </w:rPr>
              <w:t>7.44 (0.13)</w:t>
            </w:r>
          </w:p>
        </w:tc>
        <w:tc>
          <w:tcPr>
            <w:tcW w:w="2250" w:type="dxa"/>
            <w:shd w:val="clear" w:color="auto" w:fill="auto"/>
            <w:vAlign w:val="bottom"/>
          </w:tcPr>
          <w:p w14:paraId="59557BF1" w14:textId="66D2298D" w:rsidR="00D56A30" w:rsidRPr="00D56A30" w:rsidRDefault="00D56A30" w:rsidP="00D56A30">
            <w:pPr>
              <w:spacing w:line="480" w:lineRule="auto"/>
              <w:jc w:val="center"/>
              <w:rPr>
                <w:rFonts w:ascii="Arial" w:hAnsi="Arial" w:cs="Arial"/>
              </w:rPr>
            </w:pPr>
            <w:r w:rsidRPr="00D56A30">
              <w:rPr>
                <w:rFonts w:ascii="Arial" w:hAnsi="Arial" w:cs="Arial"/>
                <w:color w:val="000000"/>
              </w:rPr>
              <w:t>11.6 (0.38)</w:t>
            </w:r>
          </w:p>
        </w:tc>
        <w:tc>
          <w:tcPr>
            <w:tcW w:w="2070" w:type="dxa"/>
            <w:shd w:val="clear" w:color="auto" w:fill="auto"/>
            <w:vAlign w:val="bottom"/>
          </w:tcPr>
          <w:p w14:paraId="3F80A93D" w14:textId="7704FD7F" w:rsidR="00D56A30" w:rsidRPr="00D56A30" w:rsidRDefault="00D56A30" w:rsidP="00D56A30">
            <w:pPr>
              <w:spacing w:line="480" w:lineRule="auto"/>
              <w:jc w:val="center"/>
              <w:rPr>
                <w:rFonts w:ascii="Arial" w:hAnsi="Arial" w:cs="Arial"/>
              </w:rPr>
            </w:pPr>
            <w:r>
              <w:rPr>
                <w:rFonts w:ascii="Arial" w:hAnsi="Arial" w:cs="Arial"/>
                <w:color w:val="000000"/>
              </w:rPr>
              <w:t>8.2</w:t>
            </w:r>
            <w:r w:rsidRPr="00D56A30">
              <w:rPr>
                <w:rFonts w:ascii="Arial" w:hAnsi="Arial" w:cs="Arial"/>
                <w:color w:val="000000"/>
              </w:rPr>
              <w:t xml:space="preserve"> (0.07)</w:t>
            </w:r>
          </w:p>
        </w:tc>
        <w:tc>
          <w:tcPr>
            <w:tcW w:w="2160" w:type="dxa"/>
            <w:shd w:val="clear" w:color="auto" w:fill="auto"/>
            <w:vAlign w:val="bottom"/>
          </w:tcPr>
          <w:p w14:paraId="45E95716" w14:textId="335A1A56" w:rsidR="00D56A30" w:rsidRPr="00D56A30" w:rsidRDefault="00D56A30" w:rsidP="00D56A30">
            <w:pPr>
              <w:spacing w:line="480" w:lineRule="auto"/>
              <w:jc w:val="center"/>
              <w:rPr>
                <w:rFonts w:ascii="Arial" w:hAnsi="Arial" w:cs="Arial"/>
              </w:rPr>
            </w:pPr>
            <w:r>
              <w:rPr>
                <w:rFonts w:ascii="Arial" w:hAnsi="Arial" w:cs="Arial"/>
                <w:color w:val="000000"/>
              </w:rPr>
              <w:t>13.7</w:t>
            </w:r>
            <w:r w:rsidRPr="00D56A30">
              <w:rPr>
                <w:rFonts w:ascii="Arial" w:hAnsi="Arial" w:cs="Arial"/>
                <w:color w:val="000000"/>
              </w:rPr>
              <w:t xml:space="preserve"> (0.12)</w:t>
            </w:r>
          </w:p>
        </w:tc>
      </w:tr>
      <w:tr w:rsidR="00D56A30" w14:paraId="135FEC31" w14:textId="77777777" w:rsidTr="00D56A30">
        <w:tc>
          <w:tcPr>
            <w:tcW w:w="2965" w:type="dxa"/>
          </w:tcPr>
          <w:p w14:paraId="1F57AC16" w14:textId="61F4C6FA" w:rsidR="00D56A30" w:rsidRDefault="00D56A30" w:rsidP="00D56A30">
            <w:pPr>
              <w:spacing w:line="480" w:lineRule="auto"/>
              <w:rPr>
                <w:rFonts w:ascii="Arial" w:hAnsi="Arial" w:cs="Arial"/>
              </w:rPr>
            </w:pPr>
            <w:r>
              <w:rPr>
                <w:rFonts w:ascii="Arial" w:hAnsi="Arial" w:cs="Arial"/>
              </w:rPr>
              <w:t>Ventilator use, %</w:t>
            </w:r>
          </w:p>
        </w:tc>
        <w:tc>
          <w:tcPr>
            <w:tcW w:w="2250" w:type="dxa"/>
            <w:shd w:val="clear" w:color="auto" w:fill="auto"/>
            <w:vAlign w:val="bottom"/>
          </w:tcPr>
          <w:p w14:paraId="7EC1E0E7" w14:textId="36E6D96A" w:rsidR="00D56A30" w:rsidRPr="00D56A30" w:rsidRDefault="00D56A30" w:rsidP="00D56A30">
            <w:pPr>
              <w:spacing w:line="480" w:lineRule="auto"/>
              <w:jc w:val="center"/>
              <w:rPr>
                <w:rFonts w:ascii="Arial" w:hAnsi="Arial" w:cs="Arial"/>
              </w:rPr>
            </w:pPr>
            <w:r w:rsidRPr="00D56A30">
              <w:rPr>
                <w:rFonts w:ascii="Arial" w:hAnsi="Arial" w:cs="Arial"/>
                <w:iCs/>
                <w:color w:val="000000"/>
              </w:rPr>
              <w:t>1</w:t>
            </w:r>
            <w:r>
              <w:rPr>
                <w:rFonts w:ascii="Arial" w:hAnsi="Arial" w:cs="Arial"/>
                <w:iCs/>
                <w:color w:val="000000"/>
              </w:rPr>
              <w:t>1.</w:t>
            </w:r>
            <w:r w:rsidRPr="00D56A30">
              <w:rPr>
                <w:rFonts w:ascii="Arial" w:hAnsi="Arial" w:cs="Arial"/>
                <w:iCs/>
                <w:color w:val="000000"/>
              </w:rPr>
              <w:t>0 (0.59)</w:t>
            </w:r>
          </w:p>
        </w:tc>
        <w:tc>
          <w:tcPr>
            <w:tcW w:w="2250" w:type="dxa"/>
            <w:shd w:val="clear" w:color="auto" w:fill="auto"/>
            <w:vAlign w:val="bottom"/>
          </w:tcPr>
          <w:p w14:paraId="6EDDF1E8" w14:textId="2790EA41" w:rsidR="00D56A30" w:rsidRPr="00D56A30" w:rsidRDefault="00D56A30" w:rsidP="00D56A30">
            <w:pPr>
              <w:spacing w:line="480" w:lineRule="auto"/>
              <w:jc w:val="center"/>
              <w:rPr>
                <w:rFonts w:ascii="Arial" w:hAnsi="Arial" w:cs="Arial"/>
              </w:rPr>
            </w:pPr>
            <w:r w:rsidRPr="00D56A30">
              <w:rPr>
                <w:rFonts w:ascii="Arial" w:hAnsi="Arial" w:cs="Arial"/>
                <w:iCs/>
                <w:color w:val="000000"/>
              </w:rPr>
              <w:t>70.0 (2.17)</w:t>
            </w:r>
          </w:p>
        </w:tc>
        <w:tc>
          <w:tcPr>
            <w:tcW w:w="2070" w:type="dxa"/>
            <w:shd w:val="clear" w:color="auto" w:fill="auto"/>
            <w:vAlign w:val="bottom"/>
          </w:tcPr>
          <w:p w14:paraId="53963D8D" w14:textId="6C3494CC" w:rsidR="00D56A30" w:rsidRPr="00D56A30" w:rsidRDefault="00D56A30" w:rsidP="00D56A30">
            <w:pPr>
              <w:spacing w:line="480" w:lineRule="auto"/>
              <w:jc w:val="center"/>
              <w:rPr>
                <w:rFonts w:ascii="Arial" w:hAnsi="Arial" w:cs="Arial"/>
              </w:rPr>
            </w:pPr>
            <w:r w:rsidRPr="00D56A30">
              <w:rPr>
                <w:rFonts w:ascii="Arial" w:hAnsi="Arial" w:cs="Arial"/>
                <w:iCs/>
                <w:color w:val="000000"/>
              </w:rPr>
              <w:t>14.</w:t>
            </w:r>
            <w:r>
              <w:rPr>
                <w:rFonts w:ascii="Arial" w:hAnsi="Arial" w:cs="Arial"/>
                <w:iCs/>
                <w:color w:val="000000"/>
              </w:rPr>
              <w:t>2</w:t>
            </w:r>
            <w:r w:rsidRPr="00D56A30">
              <w:rPr>
                <w:rFonts w:ascii="Arial" w:hAnsi="Arial" w:cs="Arial"/>
                <w:iCs/>
                <w:color w:val="000000"/>
              </w:rPr>
              <w:t xml:space="preserve"> (0.31)</w:t>
            </w:r>
          </w:p>
        </w:tc>
        <w:tc>
          <w:tcPr>
            <w:tcW w:w="2160" w:type="dxa"/>
            <w:shd w:val="clear" w:color="auto" w:fill="auto"/>
            <w:vAlign w:val="bottom"/>
          </w:tcPr>
          <w:p w14:paraId="45C43632" w14:textId="7E85770B" w:rsidR="00D56A30" w:rsidRPr="00D56A30" w:rsidRDefault="00D56A30" w:rsidP="00D56A30">
            <w:pPr>
              <w:spacing w:line="480" w:lineRule="auto"/>
              <w:jc w:val="center"/>
              <w:rPr>
                <w:rFonts w:ascii="Arial" w:hAnsi="Arial" w:cs="Arial"/>
              </w:rPr>
            </w:pPr>
            <w:r>
              <w:rPr>
                <w:rFonts w:ascii="Arial" w:hAnsi="Arial" w:cs="Arial"/>
                <w:iCs/>
                <w:color w:val="000000"/>
              </w:rPr>
              <w:t>66.4</w:t>
            </w:r>
            <w:r w:rsidRPr="00D56A30">
              <w:rPr>
                <w:rFonts w:ascii="Arial" w:hAnsi="Arial" w:cs="Arial"/>
                <w:iCs/>
                <w:color w:val="000000"/>
              </w:rPr>
              <w:t xml:space="preserve"> (0.56)</w:t>
            </w:r>
          </w:p>
        </w:tc>
      </w:tr>
    </w:tbl>
    <w:p w14:paraId="4C984E9A" w14:textId="77777777" w:rsidR="00FC2383" w:rsidRPr="00FC2383" w:rsidRDefault="00FC2383" w:rsidP="00FC2383">
      <w:pPr>
        <w:spacing w:line="480" w:lineRule="auto"/>
        <w:rPr>
          <w:rFonts w:ascii="Arial" w:hAnsi="Arial" w:cs="Arial"/>
        </w:rPr>
      </w:pPr>
    </w:p>
    <w:sectPr w:rsidR="00FC2383" w:rsidRPr="00FC2383" w:rsidSect="00FC2383">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rd, Michael (NIH/NIAMS) [E]" w:date="2017-10-26T13:30:00Z" w:initials="WM([">
    <w:p w14:paraId="30999B41" w14:textId="7A67512C" w:rsidR="00583B6C" w:rsidRDefault="00583B6C">
      <w:pPr>
        <w:pStyle w:val="CommentText"/>
      </w:pPr>
      <w:r>
        <w:rPr>
          <w:rStyle w:val="CommentReference"/>
        </w:rPr>
        <w:annotationRef/>
      </w:r>
      <w:r>
        <w:t>Why is this better at prediction than other methods?</w:t>
      </w:r>
    </w:p>
  </w:comment>
  <w:comment w:id="1" w:author="Ward, Michael (NIH/NIAMS) [E]" w:date="2017-10-26T13:31:00Z" w:initials="WM([">
    <w:p w14:paraId="179CEF18" w14:textId="4CECDB8A" w:rsidR="00583B6C" w:rsidRDefault="00583B6C">
      <w:pPr>
        <w:pStyle w:val="CommentText"/>
      </w:pPr>
      <w:r>
        <w:rPr>
          <w:rStyle w:val="CommentReference"/>
        </w:rPr>
        <w:annotationRef/>
      </w:r>
      <w:r>
        <w:t>Why is the better than random forests?</w:t>
      </w:r>
    </w:p>
  </w:comment>
  <w:comment w:id="9" w:author="Dasgupta, Abhijit (NIH/NIAMS) [C]" w:date="2018-01-31T16:22:00Z" w:initials="DA([">
    <w:p w14:paraId="1E732FA7" w14:textId="00B33F8E" w:rsidR="00583B6C" w:rsidRDefault="00583B6C">
      <w:pPr>
        <w:pStyle w:val="CommentText"/>
      </w:pPr>
      <w:r>
        <w:rPr>
          <w:rStyle w:val="CommentReference"/>
        </w:rPr>
        <w:annotationRef/>
      </w:r>
      <w:r>
        <w:t>Rich Caruana and Nikos Karampatziakis and Ainur Yessenalina (2008). An empirical evaluation of supervised learning in high dimensions. In International Conference on Machine Learning (ICML), pages 96-103</w:t>
      </w:r>
    </w:p>
  </w:comment>
  <w:comment w:id="31" w:author="Dasgupta, Abhijit (NIH/NIAMS) [C]" w:date="2018-01-31T16:42:00Z" w:initials="DA([">
    <w:p w14:paraId="10117C6D" w14:textId="3433F5C4" w:rsidR="005C44EE" w:rsidRDefault="005C44EE">
      <w:pPr>
        <w:pStyle w:val="CommentText"/>
      </w:pPr>
      <w:r>
        <w:rPr>
          <w:rStyle w:val="CommentReference"/>
        </w:rPr>
        <w:annotationRef/>
      </w:r>
      <w:r>
        <w:t>I’m not sure what you mean in the first phase. We only did O/E for mortality compared to outcomes of patients without SLE</w:t>
      </w:r>
      <w:bookmarkStart w:id="32" w:name="_GoBack"/>
      <w:bookmarkEnd w:id="3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999B41" w15:done="0"/>
  <w15:commentEx w15:paraId="179CEF18" w15:done="0"/>
  <w15:commentEx w15:paraId="1E732FA7" w15:done="0"/>
  <w15:commentEx w15:paraId="10117C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999B41" w16cid:durableId="1E1C6363"/>
  <w16cid:commentId w16cid:paraId="179CEF18" w16cid:durableId="1E1C6364"/>
  <w16cid:commentId w16cid:paraId="1E732FA7" w16cid:durableId="1E1C6BCF"/>
  <w16cid:commentId w16cid:paraId="10117C6D" w16cid:durableId="1E1C7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66EA9" w14:textId="77777777" w:rsidR="00583B6C" w:rsidRDefault="00583B6C" w:rsidP="00921FAD">
      <w:pPr>
        <w:spacing w:after="0" w:line="240" w:lineRule="auto"/>
      </w:pPr>
      <w:r>
        <w:separator/>
      </w:r>
    </w:p>
  </w:endnote>
  <w:endnote w:type="continuationSeparator" w:id="0">
    <w:p w14:paraId="3E5E9B38" w14:textId="77777777" w:rsidR="00583B6C" w:rsidRDefault="00583B6C" w:rsidP="0092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0B738" w14:textId="77777777" w:rsidR="00583B6C" w:rsidRDefault="00583B6C" w:rsidP="00921FAD">
      <w:pPr>
        <w:spacing w:after="0" w:line="240" w:lineRule="auto"/>
      </w:pPr>
      <w:r>
        <w:separator/>
      </w:r>
    </w:p>
  </w:footnote>
  <w:footnote w:type="continuationSeparator" w:id="0">
    <w:p w14:paraId="45BEBDC6" w14:textId="77777777" w:rsidR="00583B6C" w:rsidRDefault="00583B6C" w:rsidP="0092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405122"/>
      <w:docPartObj>
        <w:docPartGallery w:val="Page Numbers (Top of Page)"/>
        <w:docPartUnique/>
      </w:docPartObj>
    </w:sdtPr>
    <w:sdtEndPr>
      <w:rPr>
        <w:noProof/>
      </w:rPr>
    </w:sdtEndPr>
    <w:sdtContent>
      <w:p w14:paraId="5E5795B2" w14:textId="666E4292" w:rsidR="00583B6C" w:rsidRDefault="00583B6C">
        <w:pPr>
          <w:pStyle w:val="Header"/>
          <w:jc w:val="right"/>
        </w:pPr>
        <w:r>
          <w:fldChar w:fldCharType="begin"/>
        </w:r>
        <w:r>
          <w:instrText xml:space="preserve"> PAGE   \* MERGEFORMAT </w:instrText>
        </w:r>
        <w:r>
          <w:fldChar w:fldCharType="separate"/>
        </w:r>
        <w:r w:rsidR="005C44EE">
          <w:rPr>
            <w:noProof/>
          </w:rPr>
          <w:t>2</w:t>
        </w:r>
        <w:r>
          <w:rPr>
            <w:noProof/>
          </w:rPr>
          <w:fldChar w:fldCharType="end"/>
        </w:r>
      </w:p>
    </w:sdtContent>
  </w:sdt>
  <w:p w14:paraId="740E12ED" w14:textId="77777777" w:rsidR="00583B6C" w:rsidRDefault="00583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60AD"/>
    <w:multiLevelType w:val="hybridMultilevel"/>
    <w:tmpl w:val="24B6E04E"/>
    <w:lvl w:ilvl="0" w:tplc="04090001">
      <w:start w:val="1"/>
      <w:numFmt w:val="bullet"/>
      <w:lvlText w:val=""/>
      <w:lvlJc w:val="left"/>
      <w:pPr>
        <w:ind w:left="720" w:hanging="360"/>
      </w:pPr>
      <w:rPr>
        <w:rFonts w:ascii="Symbol" w:hAnsi="Symbol" w:hint="default"/>
      </w:rPr>
    </w:lvl>
    <w:lvl w:ilvl="1" w:tplc="B366F7F8">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2E8C"/>
    <w:multiLevelType w:val="hybridMultilevel"/>
    <w:tmpl w:val="C55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034FD"/>
    <w:multiLevelType w:val="hybridMultilevel"/>
    <w:tmpl w:val="03BE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D1F22"/>
    <w:multiLevelType w:val="hybridMultilevel"/>
    <w:tmpl w:val="164EF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E85FF7"/>
    <w:multiLevelType w:val="hybridMultilevel"/>
    <w:tmpl w:val="AAF2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B1CFA"/>
    <w:multiLevelType w:val="hybridMultilevel"/>
    <w:tmpl w:val="D85E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1617D"/>
    <w:multiLevelType w:val="hybridMultilevel"/>
    <w:tmpl w:val="A456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d, Michael (NIH/NIAMS) [E]">
    <w15:presenceInfo w15:providerId="AD" w15:userId="S-1-5-21-12604286-656692736-1848903544-36341"/>
  </w15:person>
  <w15:person w15:author="Dasgupta, Abhijit (NIH/NIAMS) [C]">
    <w15:presenceInfo w15:providerId="AD" w15:userId="S-1-5-21-12604286-656692736-1848903544-415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DB"/>
    <w:rsid w:val="00010E75"/>
    <w:rsid w:val="00011647"/>
    <w:rsid w:val="000156DE"/>
    <w:rsid w:val="00021B12"/>
    <w:rsid w:val="00030624"/>
    <w:rsid w:val="00041A53"/>
    <w:rsid w:val="0005710A"/>
    <w:rsid w:val="000737CC"/>
    <w:rsid w:val="0007472F"/>
    <w:rsid w:val="00080265"/>
    <w:rsid w:val="00083728"/>
    <w:rsid w:val="00084F50"/>
    <w:rsid w:val="000B472A"/>
    <w:rsid w:val="000C1260"/>
    <w:rsid w:val="000C50A6"/>
    <w:rsid w:val="000D3D88"/>
    <w:rsid w:val="000E71A3"/>
    <w:rsid w:val="000F083D"/>
    <w:rsid w:val="000F0B14"/>
    <w:rsid w:val="000F3090"/>
    <w:rsid w:val="00105B67"/>
    <w:rsid w:val="001068EB"/>
    <w:rsid w:val="00126DE0"/>
    <w:rsid w:val="00131801"/>
    <w:rsid w:val="00134F0F"/>
    <w:rsid w:val="00142DFF"/>
    <w:rsid w:val="001449A0"/>
    <w:rsid w:val="00147F47"/>
    <w:rsid w:val="00150F3F"/>
    <w:rsid w:val="001627C7"/>
    <w:rsid w:val="00163BC8"/>
    <w:rsid w:val="00167228"/>
    <w:rsid w:val="0018268D"/>
    <w:rsid w:val="0019594A"/>
    <w:rsid w:val="00197708"/>
    <w:rsid w:val="001B589B"/>
    <w:rsid w:val="001B626D"/>
    <w:rsid w:val="001C4384"/>
    <w:rsid w:val="001E77FA"/>
    <w:rsid w:val="00202E55"/>
    <w:rsid w:val="00205AD5"/>
    <w:rsid w:val="0020799F"/>
    <w:rsid w:val="00213531"/>
    <w:rsid w:val="00221150"/>
    <w:rsid w:val="00223EBE"/>
    <w:rsid w:val="0023685A"/>
    <w:rsid w:val="002819E4"/>
    <w:rsid w:val="00296653"/>
    <w:rsid w:val="00296693"/>
    <w:rsid w:val="002B12D9"/>
    <w:rsid w:val="002B143B"/>
    <w:rsid w:val="002B5D32"/>
    <w:rsid w:val="002C2D64"/>
    <w:rsid w:val="002D717C"/>
    <w:rsid w:val="002E1542"/>
    <w:rsid w:val="002E222F"/>
    <w:rsid w:val="002F22F8"/>
    <w:rsid w:val="002F3129"/>
    <w:rsid w:val="002F736F"/>
    <w:rsid w:val="00307CE7"/>
    <w:rsid w:val="00312201"/>
    <w:rsid w:val="00331BB4"/>
    <w:rsid w:val="003355B6"/>
    <w:rsid w:val="00367524"/>
    <w:rsid w:val="0038777A"/>
    <w:rsid w:val="003963F0"/>
    <w:rsid w:val="003978BE"/>
    <w:rsid w:val="003A5AFD"/>
    <w:rsid w:val="003A76CD"/>
    <w:rsid w:val="003C1B72"/>
    <w:rsid w:val="003C6C57"/>
    <w:rsid w:val="003D785F"/>
    <w:rsid w:val="003E0E6B"/>
    <w:rsid w:val="003E39F0"/>
    <w:rsid w:val="003E65C0"/>
    <w:rsid w:val="00402BA1"/>
    <w:rsid w:val="00435D6B"/>
    <w:rsid w:val="00457636"/>
    <w:rsid w:val="0046787F"/>
    <w:rsid w:val="00471A75"/>
    <w:rsid w:val="00471B5B"/>
    <w:rsid w:val="00480CD8"/>
    <w:rsid w:val="00490CE0"/>
    <w:rsid w:val="00492F80"/>
    <w:rsid w:val="004A04F8"/>
    <w:rsid w:val="004A1D43"/>
    <w:rsid w:val="004A226E"/>
    <w:rsid w:val="004A553E"/>
    <w:rsid w:val="004A7C84"/>
    <w:rsid w:val="004B1E24"/>
    <w:rsid w:val="004B4512"/>
    <w:rsid w:val="004C3E6B"/>
    <w:rsid w:val="004D52F9"/>
    <w:rsid w:val="004E0F58"/>
    <w:rsid w:val="004E21C5"/>
    <w:rsid w:val="00510A2E"/>
    <w:rsid w:val="0051157A"/>
    <w:rsid w:val="0051303C"/>
    <w:rsid w:val="00516B2F"/>
    <w:rsid w:val="00535C2F"/>
    <w:rsid w:val="00551C9D"/>
    <w:rsid w:val="005614D2"/>
    <w:rsid w:val="00563C16"/>
    <w:rsid w:val="00567424"/>
    <w:rsid w:val="00571965"/>
    <w:rsid w:val="00583B6C"/>
    <w:rsid w:val="005856A1"/>
    <w:rsid w:val="00593421"/>
    <w:rsid w:val="00597EA6"/>
    <w:rsid w:val="005B6C52"/>
    <w:rsid w:val="005C44EE"/>
    <w:rsid w:val="005C4C23"/>
    <w:rsid w:val="005C6DE9"/>
    <w:rsid w:val="005E5768"/>
    <w:rsid w:val="005F3997"/>
    <w:rsid w:val="005F5A4F"/>
    <w:rsid w:val="005F5D5A"/>
    <w:rsid w:val="00612E42"/>
    <w:rsid w:val="006146A4"/>
    <w:rsid w:val="006509B8"/>
    <w:rsid w:val="00655788"/>
    <w:rsid w:val="0066301A"/>
    <w:rsid w:val="0066411E"/>
    <w:rsid w:val="00664888"/>
    <w:rsid w:val="00674592"/>
    <w:rsid w:val="00674784"/>
    <w:rsid w:val="0067722F"/>
    <w:rsid w:val="006830C1"/>
    <w:rsid w:val="006E1E1F"/>
    <w:rsid w:val="006E7F13"/>
    <w:rsid w:val="006F11AE"/>
    <w:rsid w:val="006F1231"/>
    <w:rsid w:val="006F1432"/>
    <w:rsid w:val="007061CA"/>
    <w:rsid w:val="0072560F"/>
    <w:rsid w:val="00740A17"/>
    <w:rsid w:val="0075406C"/>
    <w:rsid w:val="00762CBD"/>
    <w:rsid w:val="00784F9B"/>
    <w:rsid w:val="00787C4C"/>
    <w:rsid w:val="00790F70"/>
    <w:rsid w:val="007D2D7C"/>
    <w:rsid w:val="007E4CE3"/>
    <w:rsid w:val="007F03C7"/>
    <w:rsid w:val="007F3EA6"/>
    <w:rsid w:val="00802271"/>
    <w:rsid w:val="008138A3"/>
    <w:rsid w:val="008249EC"/>
    <w:rsid w:val="0082750D"/>
    <w:rsid w:val="0083528C"/>
    <w:rsid w:val="00850467"/>
    <w:rsid w:val="00854C66"/>
    <w:rsid w:val="00884D4F"/>
    <w:rsid w:val="00887923"/>
    <w:rsid w:val="00891EE2"/>
    <w:rsid w:val="008A52D7"/>
    <w:rsid w:val="008B55AA"/>
    <w:rsid w:val="008C2D0B"/>
    <w:rsid w:val="008C5159"/>
    <w:rsid w:val="00906943"/>
    <w:rsid w:val="00907871"/>
    <w:rsid w:val="00911EAE"/>
    <w:rsid w:val="00921FAD"/>
    <w:rsid w:val="009265B0"/>
    <w:rsid w:val="00946715"/>
    <w:rsid w:val="00957F69"/>
    <w:rsid w:val="009620B9"/>
    <w:rsid w:val="00970E11"/>
    <w:rsid w:val="00982DCD"/>
    <w:rsid w:val="0099036D"/>
    <w:rsid w:val="00990B2F"/>
    <w:rsid w:val="00991D90"/>
    <w:rsid w:val="009A38F7"/>
    <w:rsid w:val="009B071A"/>
    <w:rsid w:val="009B3B4D"/>
    <w:rsid w:val="009C043A"/>
    <w:rsid w:val="009C06DC"/>
    <w:rsid w:val="009C7074"/>
    <w:rsid w:val="009D2887"/>
    <w:rsid w:val="009F101E"/>
    <w:rsid w:val="009F4728"/>
    <w:rsid w:val="00A3613C"/>
    <w:rsid w:val="00A4106E"/>
    <w:rsid w:val="00A50241"/>
    <w:rsid w:val="00A661DC"/>
    <w:rsid w:val="00A848A8"/>
    <w:rsid w:val="00AB0DCE"/>
    <w:rsid w:val="00AB469A"/>
    <w:rsid w:val="00AC24A1"/>
    <w:rsid w:val="00AC34DC"/>
    <w:rsid w:val="00AD7A26"/>
    <w:rsid w:val="00AE1E41"/>
    <w:rsid w:val="00AE2976"/>
    <w:rsid w:val="00AE29C5"/>
    <w:rsid w:val="00AF57A4"/>
    <w:rsid w:val="00B119E9"/>
    <w:rsid w:val="00B53D1D"/>
    <w:rsid w:val="00B76207"/>
    <w:rsid w:val="00B818F5"/>
    <w:rsid w:val="00BC4C80"/>
    <w:rsid w:val="00BC6D94"/>
    <w:rsid w:val="00BC70E6"/>
    <w:rsid w:val="00C1148D"/>
    <w:rsid w:val="00C167F8"/>
    <w:rsid w:val="00C179E8"/>
    <w:rsid w:val="00C261DF"/>
    <w:rsid w:val="00C4162B"/>
    <w:rsid w:val="00C52C8A"/>
    <w:rsid w:val="00C64621"/>
    <w:rsid w:val="00C67C50"/>
    <w:rsid w:val="00C725A0"/>
    <w:rsid w:val="00C87462"/>
    <w:rsid w:val="00CA3304"/>
    <w:rsid w:val="00CA671A"/>
    <w:rsid w:val="00CB0476"/>
    <w:rsid w:val="00CC26D2"/>
    <w:rsid w:val="00CE124F"/>
    <w:rsid w:val="00CE374B"/>
    <w:rsid w:val="00CE5B92"/>
    <w:rsid w:val="00CF2032"/>
    <w:rsid w:val="00D12E66"/>
    <w:rsid w:val="00D24D98"/>
    <w:rsid w:val="00D35214"/>
    <w:rsid w:val="00D47D58"/>
    <w:rsid w:val="00D509F9"/>
    <w:rsid w:val="00D56A30"/>
    <w:rsid w:val="00D65CE3"/>
    <w:rsid w:val="00D869D6"/>
    <w:rsid w:val="00DA1154"/>
    <w:rsid w:val="00DA675F"/>
    <w:rsid w:val="00DA7806"/>
    <w:rsid w:val="00DB347E"/>
    <w:rsid w:val="00DC3036"/>
    <w:rsid w:val="00DC43A8"/>
    <w:rsid w:val="00E1529D"/>
    <w:rsid w:val="00E16A53"/>
    <w:rsid w:val="00E24C4F"/>
    <w:rsid w:val="00E47054"/>
    <w:rsid w:val="00E724FE"/>
    <w:rsid w:val="00E7261C"/>
    <w:rsid w:val="00E776C3"/>
    <w:rsid w:val="00E839EE"/>
    <w:rsid w:val="00EB3660"/>
    <w:rsid w:val="00EC20A4"/>
    <w:rsid w:val="00EC49D7"/>
    <w:rsid w:val="00EC6C0B"/>
    <w:rsid w:val="00ED3893"/>
    <w:rsid w:val="00ED6858"/>
    <w:rsid w:val="00EF33A7"/>
    <w:rsid w:val="00EF7FF5"/>
    <w:rsid w:val="00F02787"/>
    <w:rsid w:val="00F03DF6"/>
    <w:rsid w:val="00F05C3B"/>
    <w:rsid w:val="00F05FD6"/>
    <w:rsid w:val="00F15746"/>
    <w:rsid w:val="00F21608"/>
    <w:rsid w:val="00F2209E"/>
    <w:rsid w:val="00F30F00"/>
    <w:rsid w:val="00F32C59"/>
    <w:rsid w:val="00F37024"/>
    <w:rsid w:val="00F65906"/>
    <w:rsid w:val="00F65AE7"/>
    <w:rsid w:val="00F819DB"/>
    <w:rsid w:val="00F90243"/>
    <w:rsid w:val="00F9049B"/>
    <w:rsid w:val="00F916A7"/>
    <w:rsid w:val="00F937FD"/>
    <w:rsid w:val="00F95B3E"/>
    <w:rsid w:val="00F96E48"/>
    <w:rsid w:val="00FA2694"/>
    <w:rsid w:val="00FA6E7C"/>
    <w:rsid w:val="00FB23E9"/>
    <w:rsid w:val="00FB322A"/>
    <w:rsid w:val="00FB32D7"/>
    <w:rsid w:val="00FC2383"/>
    <w:rsid w:val="00FC4741"/>
    <w:rsid w:val="00FC7AFC"/>
    <w:rsid w:val="00FD74BF"/>
    <w:rsid w:val="00FE3E11"/>
    <w:rsid w:val="00FF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D09D"/>
  <w15:chartTrackingRefBased/>
  <w15:docId w15:val="{BBEBD6FA-75B0-465F-A2F9-39BD6537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87"/>
    <w:pPr>
      <w:ind w:left="720"/>
      <w:contextualSpacing/>
    </w:pPr>
  </w:style>
  <w:style w:type="character" w:styleId="Hyperlink">
    <w:name w:val="Hyperlink"/>
    <w:basedOn w:val="DefaultParagraphFont"/>
    <w:uiPriority w:val="99"/>
    <w:unhideWhenUsed/>
    <w:rsid w:val="00762CBD"/>
    <w:rPr>
      <w:color w:val="0563C1" w:themeColor="hyperlink"/>
      <w:u w:val="single"/>
    </w:rPr>
  </w:style>
  <w:style w:type="character" w:styleId="CommentReference">
    <w:name w:val="annotation reference"/>
    <w:basedOn w:val="DefaultParagraphFont"/>
    <w:uiPriority w:val="99"/>
    <w:semiHidden/>
    <w:unhideWhenUsed/>
    <w:rsid w:val="00FA6E7C"/>
    <w:rPr>
      <w:sz w:val="16"/>
      <w:szCs w:val="16"/>
    </w:rPr>
  </w:style>
  <w:style w:type="paragraph" w:styleId="CommentText">
    <w:name w:val="annotation text"/>
    <w:basedOn w:val="Normal"/>
    <w:link w:val="CommentTextChar"/>
    <w:uiPriority w:val="99"/>
    <w:semiHidden/>
    <w:unhideWhenUsed/>
    <w:rsid w:val="00FA6E7C"/>
    <w:pPr>
      <w:spacing w:line="240" w:lineRule="auto"/>
    </w:pPr>
    <w:rPr>
      <w:sz w:val="20"/>
      <w:szCs w:val="20"/>
    </w:rPr>
  </w:style>
  <w:style w:type="character" w:customStyle="1" w:styleId="CommentTextChar">
    <w:name w:val="Comment Text Char"/>
    <w:basedOn w:val="DefaultParagraphFont"/>
    <w:link w:val="CommentText"/>
    <w:uiPriority w:val="99"/>
    <w:semiHidden/>
    <w:rsid w:val="00FA6E7C"/>
    <w:rPr>
      <w:sz w:val="20"/>
      <w:szCs w:val="20"/>
    </w:rPr>
  </w:style>
  <w:style w:type="paragraph" w:styleId="CommentSubject">
    <w:name w:val="annotation subject"/>
    <w:basedOn w:val="CommentText"/>
    <w:next w:val="CommentText"/>
    <w:link w:val="CommentSubjectChar"/>
    <w:uiPriority w:val="99"/>
    <w:semiHidden/>
    <w:unhideWhenUsed/>
    <w:rsid w:val="00FA6E7C"/>
    <w:rPr>
      <w:b/>
      <w:bCs/>
    </w:rPr>
  </w:style>
  <w:style w:type="character" w:customStyle="1" w:styleId="CommentSubjectChar">
    <w:name w:val="Comment Subject Char"/>
    <w:basedOn w:val="CommentTextChar"/>
    <w:link w:val="CommentSubject"/>
    <w:uiPriority w:val="99"/>
    <w:semiHidden/>
    <w:rsid w:val="00FA6E7C"/>
    <w:rPr>
      <w:b/>
      <w:bCs/>
      <w:sz w:val="20"/>
      <w:szCs w:val="20"/>
    </w:rPr>
  </w:style>
  <w:style w:type="paragraph" w:styleId="BalloonText">
    <w:name w:val="Balloon Text"/>
    <w:basedOn w:val="Normal"/>
    <w:link w:val="BalloonTextChar"/>
    <w:uiPriority w:val="99"/>
    <w:semiHidden/>
    <w:unhideWhenUsed/>
    <w:rsid w:val="00FA6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E7C"/>
    <w:rPr>
      <w:rFonts w:ascii="Segoe UI" w:hAnsi="Segoe UI" w:cs="Segoe UI"/>
      <w:sz w:val="18"/>
      <w:szCs w:val="18"/>
    </w:rPr>
  </w:style>
  <w:style w:type="paragraph" w:styleId="Header">
    <w:name w:val="header"/>
    <w:basedOn w:val="Normal"/>
    <w:link w:val="HeaderChar"/>
    <w:uiPriority w:val="99"/>
    <w:unhideWhenUsed/>
    <w:rsid w:val="00921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FAD"/>
  </w:style>
  <w:style w:type="paragraph" w:styleId="Footer">
    <w:name w:val="footer"/>
    <w:basedOn w:val="Normal"/>
    <w:link w:val="FooterChar"/>
    <w:uiPriority w:val="99"/>
    <w:unhideWhenUsed/>
    <w:rsid w:val="00921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FAD"/>
  </w:style>
  <w:style w:type="table" w:styleId="TableGrid">
    <w:name w:val="Table Grid"/>
    <w:basedOn w:val="TableNormal"/>
    <w:uiPriority w:val="39"/>
    <w:rsid w:val="00FC2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3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package=caret" TargetMode="External"/><Relationship Id="rId3" Type="http://schemas.openxmlformats.org/officeDocument/2006/relationships/settings" Target="settings.xml"/><Relationship Id="rId7" Type="http://schemas.openxmlformats.org/officeDocument/2006/relationships/hyperlink" Target="mailto:wardm1@mail.nih.gov" TargetMode="External"/><Relationship Id="rId12" Type="http://schemas.openxmlformats.org/officeDocument/2006/relationships/hyperlink" Target="https://www.R-project.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Sovira (NIH/NIAMS) [C]</dc:creator>
  <cp:keywords/>
  <dc:description/>
  <cp:lastModifiedBy>Dasgupta, Abhijit (NIH/NIAMS) [C]</cp:lastModifiedBy>
  <cp:revision>2</cp:revision>
  <cp:lastPrinted>2017-06-30T18:04:00Z</cp:lastPrinted>
  <dcterms:created xsi:type="dcterms:W3CDTF">2018-01-31T21:43:00Z</dcterms:created>
  <dcterms:modified xsi:type="dcterms:W3CDTF">2018-01-31T21:43:00Z</dcterms:modified>
</cp:coreProperties>
</file>